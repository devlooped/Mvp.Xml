
<file path=[Content_Types].xml><?xml version="1.0" encoding="utf-8"?>
<Types xmlns="http://schemas.openxmlformats.org/package/2006/content-types">
  <Override PartName="/word/footnotes.xml" ContentType="application/vnd.openxmlformats-officedocument.wordprocessingml.footnotes+xml"/>
  <Override PartName="/customXml/itemProps2.xml" ContentType="application/vnd.openxmlformats-officedocument.customXmlProperties+xml"/>
  <Override PartName="/customXml/itemProps3.xml" ContentType="application/vnd.openxmlformats-officedocument.customXmlProperti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21D5" w:rsidRDefault="0001729B">
      <w:pPr>
        <w:pStyle w:val="Heading1"/>
      </w:pPr>
      <w:r>
        <w:t xml:space="preserve">Simple Sharing Extensions for </w:t>
      </w:r>
      <w:r w:rsidR="001278BF">
        <w:t>Atom</w:t>
      </w:r>
      <w:r w:rsidR="00B72E5E">
        <w:t xml:space="preserve"> and RSS</w:t>
      </w:r>
    </w:p>
    <w:p w:rsidR="00CD21D5" w:rsidRDefault="0001729B">
      <w:pPr>
        <w:pStyle w:val="Text"/>
      </w:pPr>
      <w:r>
        <w:t>Version: 0.9</w:t>
      </w:r>
      <w:r w:rsidR="006B027B">
        <w:t>3</w:t>
      </w:r>
    </w:p>
    <w:p w:rsidR="00CD21D5" w:rsidRDefault="0001729B">
      <w:pPr>
        <w:pStyle w:val="Text"/>
      </w:pPr>
      <w:r>
        <w:t xml:space="preserve">Contact: Jack Ozzie, George Moromisato, </w:t>
      </w:r>
      <w:r w:rsidR="00D90133">
        <w:t>Matt Augustine, Paresh Suthar and Steven Lees,</w:t>
      </w:r>
      <w:r>
        <w:t xml:space="preserve"> Microsoft Corporation</w:t>
      </w:r>
    </w:p>
    <w:p w:rsidR="00CD21D5" w:rsidRDefault="0001729B">
      <w:pPr>
        <w:pStyle w:val="Text"/>
      </w:pPr>
      <w:r>
        <w:t xml:space="preserve">Updated: </w:t>
      </w:r>
      <w:r w:rsidR="005E09D3">
        <w:t>0</w:t>
      </w:r>
      <w:r w:rsidR="00773144">
        <w:t>5</w:t>
      </w:r>
      <w:r>
        <w:t>/</w:t>
      </w:r>
      <w:r w:rsidR="0008163E">
        <w:t>07</w:t>
      </w:r>
      <w:r>
        <w:t>/</w:t>
      </w:r>
      <w:r w:rsidR="00773144">
        <w:t>20</w:t>
      </w:r>
      <w:r w:rsidR="005E09D3">
        <w:t>07</w:t>
      </w:r>
    </w:p>
    <w:p w:rsidR="00CD21D5" w:rsidRDefault="00CD21D5">
      <w:pPr>
        <w:pStyle w:val="Text"/>
      </w:pPr>
    </w:p>
    <w:p w:rsidR="00CD21D5" w:rsidRDefault="0001729B">
      <w:pPr>
        <w:pStyle w:val="Text"/>
      </w:pPr>
      <w:r>
        <w:t>Change log:</w:t>
      </w:r>
    </w:p>
    <w:p w:rsidR="00CD21D5" w:rsidRDefault="00CD21D5">
      <w:pPr>
        <w:pStyle w:val="Text"/>
      </w:pPr>
    </w:p>
    <w:p w:rsidR="00CD21D5" w:rsidRDefault="006B027B">
      <w:pPr>
        <w:pStyle w:val="Text"/>
      </w:pPr>
      <w:r>
        <w:t xml:space="preserve">0.93 </w:t>
      </w:r>
      <w:r w:rsidR="00773144">
        <w:t>–</w:t>
      </w:r>
      <w:r w:rsidR="003F163E">
        <w:t xml:space="preserve">May </w:t>
      </w:r>
      <w:r w:rsidR="007E5FDA">
        <w:t>7</w:t>
      </w:r>
      <w:r w:rsidR="003F163E">
        <w:t>, 2007</w:t>
      </w:r>
    </w:p>
    <w:p w:rsidR="00773144" w:rsidRDefault="00773144" w:rsidP="00B80DB0">
      <w:pPr>
        <w:pStyle w:val="Text"/>
        <w:numPr>
          <w:ilvl w:val="0"/>
          <w:numId w:val="42"/>
        </w:numPr>
      </w:pPr>
      <w:r>
        <w:t xml:space="preserve">Removed OPML </w:t>
      </w:r>
      <w:r w:rsidR="00C5183D">
        <w:t>binding</w:t>
      </w:r>
    </w:p>
    <w:p w:rsidR="003E0AE1" w:rsidRDefault="003E0AE1" w:rsidP="00B80DB0">
      <w:pPr>
        <w:pStyle w:val="Text"/>
        <w:numPr>
          <w:ilvl w:val="0"/>
          <w:numId w:val="42"/>
        </w:numPr>
      </w:pPr>
      <w:r>
        <w:t>Fixed issues identified by feedvalidator.org</w:t>
      </w:r>
    </w:p>
    <w:p w:rsidR="003F163E" w:rsidRDefault="003F163E" w:rsidP="00B80DB0">
      <w:pPr>
        <w:pStyle w:val="Text"/>
        <w:numPr>
          <w:ilvl w:val="0"/>
          <w:numId w:val="42"/>
        </w:numPr>
      </w:pPr>
      <w:r>
        <w:t>Updated the sync algorithms to improve efficiency and accuracy</w:t>
      </w:r>
    </w:p>
    <w:p w:rsidR="008B11A6" w:rsidRDefault="008B11A6" w:rsidP="00B80DB0">
      <w:pPr>
        <w:pStyle w:val="Text"/>
        <w:numPr>
          <w:ilvl w:val="0"/>
          <w:numId w:val="42"/>
        </w:numPr>
      </w:pPr>
      <w:r>
        <w:t>Removed version attribute from sx:sharing, made sx:sharing optional</w:t>
      </w:r>
    </w:p>
    <w:p w:rsidR="00B80DB0" w:rsidRDefault="00B80DB0" w:rsidP="00B80DB0">
      <w:pPr>
        <w:pStyle w:val="Text"/>
        <w:numPr>
          <w:ilvl w:val="0"/>
          <w:numId w:val="42"/>
        </w:numPr>
      </w:pPr>
      <w:r>
        <w:t xml:space="preserve">Changed date format to </w:t>
      </w:r>
      <w:r w:rsidR="00F24CA7">
        <w:t>RFC 3339</w:t>
      </w:r>
      <w:r>
        <w:t xml:space="preserve"> for all date</w:t>
      </w:r>
      <w:r w:rsidR="000F040C">
        <w:t>-</w:t>
      </w:r>
      <w:r>
        <w:t>time values</w:t>
      </w:r>
    </w:p>
    <w:p w:rsidR="00B80DB0" w:rsidRDefault="00B80DB0" w:rsidP="00B80DB0">
      <w:pPr>
        <w:pStyle w:val="Text"/>
        <w:numPr>
          <w:ilvl w:val="0"/>
          <w:numId w:val="42"/>
        </w:numPr>
      </w:pPr>
      <w:r>
        <w:t xml:space="preserve">Added Atom </w:t>
      </w:r>
      <w:r w:rsidR="00C5183D">
        <w:t>binding</w:t>
      </w:r>
      <w:r>
        <w:t>/samples</w:t>
      </w:r>
    </w:p>
    <w:p w:rsidR="00B80DB0" w:rsidRDefault="00B80DB0" w:rsidP="00B80DB0">
      <w:pPr>
        <w:pStyle w:val="Text"/>
        <w:numPr>
          <w:ilvl w:val="0"/>
          <w:numId w:val="42"/>
        </w:numPr>
      </w:pPr>
      <w:r>
        <w:t>Added section to describe since, until and expires for complete and partial feeds</w:t>
      </w:r>
    </w:p>
    <w:p w:rsidR="00B80DB0" w:rsidRDefault="00B80DB0" w:rsidP="00B80DB0">
      <w:pPr>
        <w:pStyle w:val="Text"/>
        <w:ind w:left="720"/>
      </w:pPr>
    </w:p>
    <w:p w:rsidR="00E51C13" w:rsidRDefault="00B80DB0">
      <w:pPr>
        <w:pStyle w:val="Text"/>
      </w:pPr>
      <w:r>
        <w:t>0.91 - Original</w:t>
      </w:r>
    </w:p>
    <w:p w:rsidR="00CD21D5" w:rsidRDefault="0001729B" w:rsidP="00E51C13">
      <w:pPr>
        <w:pStyle w:val="Heading3"/>
      </w:pPr>
      <w:r>
        <w:t>1</w:t>
      </w:r>
      <w:r>
        <w:tab/>
        <w:t>Overview</w:t>
      </w:r>
    </w:p>
    <w:p w:rsidR="00CD21D5" w:rsidRDefault="0001729B">
      <w:pPr>
        <w:pStyle w:val="Text"/>
      </w:pPr>
      <w:r>
        <w:t xml:space="preserve">The </w:t>
      </w:r>
      <w:r w:rsidR="005174F2">
        <w:t>scope</w:t>
      </w:r>
      <w:r w:rsidR="005174F2">
        <w:t xml:space="preserve"> </w:t>
      </w:r>
      <w:r>
        <w:t xml:space="preserve">of Simple Sharing Extensions (SSE) is to define the </w:t>
      </w:r>
      <w:r>
        <w:rPr>
          <w:i/>
          <w:iCs/>
        </w:rPr>
        <w:t>minimum</w:t>
      </w:r>
      <w:r>
        <w:t xml:space="preserve"> extensions necessary to enable loosely-cooperating app</w:t>
      </w:r>
      <w:r w:rsidR="00773144">
        <w:t>lication</w:t>
      </w:r>
      <w:r>
        <w:t>s</w:t>
      </w:r>
      <w:r w:rsidR="00897858">
        <w:t xml:space="preserve"> </w:t>
      </w:r>
      <w:r>
        <w:t xml:space="preserve">to use </w:t>
      </w:r>
      <w:r w:rsidR="005A6787">
        <w:t xml:space="preserve">XML-based container </w:t>
      </w:r>
      <w:r w:rsidR="007E5FDA">
        <w:t xml:space="preserve">formats such as </w:t>
      </w:r>
      <w:r w:rsidR="001278BF">
        <w:t>Atom</w:t>
      </w:r>
      <w:r>
        <w:t xml:space="preserve"> </w:t>
      </w:r>
      <w:r w:rsidR="005D22C8">
        <w:t xml:space="preserve">and RSS </w:t>
      </w:r>
      <w:r>
        <w:t xml:space="preserve">as the basis for </w:t>
      </w:r>
      <w:r>
        <w:rPr>
          <w:i/>
          <w:iCs/>
        </w:rPr>
        <w:t>item sharing</w:t>
      </w:r>
      <w:r>
        <w:t xml:space="preserve"> – that is, the bi-directional, asynchronous </w:t>
      </w:r>
      <w:r w:rsidR="0097069C">
        <w:t xml:space="preserve">synchronization </w:t>
      </w:r>
      <w:r>
        <w:t>of new and changed items amongst two or more cross-subscribed feeds.</w:t>
      </w:r>
    </w:p>
    <w:p w:rsidR="005D22C8" w:rsidRDefault="005D22C8">
      <w:pPr>
        <w:pStyle w:val="Text"/>
      </w:pPr>
    </w:p>
    <w:p w:rsidR="00CD21D5" w:rsidRDefault="0001729B">
      <w:pPr>
        <w:pStyle w:val="Text"/>
      </w:pPr>
      <w:r>
        <w:t xml:space="preserve">Simple Sharing extends the </w:t>
      </w:r>
      <w:r w:rsidR="005D22C8">
        <w:t xml:space="preserve">following </w:t>
      </w:r>
      <w:r>
        <w:t>specification</w:t>
      </w:r>
      <w:r w:rsidR="005D22C8">
        <w:t>s</w:t>
      </w:r>
      <w:r>
        <w:t>:</w:t>
      </w:r>
    </w:p>
    <w:p w:rsidR="00CD21D5" w:rsidRDefault="005D22C8" w:rsidP="005D22C8">
      <w:pPr>
        <w:pStyle w:val="Text"/>
        <w:rPr>
          <w:rStyle w:val="LinkText"/>
        </w:rPr>
      </w:pPr>
      <w:r>
        <w:tab/>
        <w:t xml:space="preserve">Atom 1.0 - </w:t>
      </w:r>
      <w:hyperlink r:id="rId8" w:history="1">
        <w:r w:rsidRPr="00DC7B06">
          <w:rPr>
            <w:rStyle w:val="Hyperlink"/>
          </w:rPr>
          <w:t>http://www.ietf.org/rfc/rfc4287</w:t>
        </w:r>
      </w:hyperlink>
    </w:p>
    <w:p w:rsidR="005D22C8" w:rsidRDefault="005D22C8" w:rsidP="005D22C8">
      <w:pPr>
        <w:pStyle w:val="Text"/>
        <w:rPr>
          <w:rStyle w:val="LinkText"/>
        </w:rPr>
      </w:pPr>
      <w:r>
        <w:tab/>
        <w:t xml:space="preserve">RSS 2.0 - </w:t>
      </w:r>
      <w:hyperlink r:id="rId9" w:history="1">
        <w:r w:rsidRPr="00DC7B06">
          <w:rPr>
            <w:rStyle w:val="Hyperlink"/>
          </w:rPr>
          <w:t>http://blogs.law.harvard.edu/tech/rss</w:t>
        </w:r>
      </w:hyperlink>
    </w:p>
    <w:p w:rsidR="00CD21D5" w:rsidRDefault="00CD21D5">
      <w:pPr>
        <w:pStyle w:val="AlertText"/>
      </w:pPr>
    </w:p>
    <w:p w:rsidR="007E5FDA" w:rsidRDefault="007E5FDA" w:rsidP="007E5FDA">
      <w:pPr>
        <w:pStyle w:val="AlertText"/>
        <w:ind w:left="0"/>
      </w:pPr>
      <w:r>
        <w:t xml:space="preserve">One of the </w:t>
      </w:r>
      <w:r w:rsidR="0065229F">
        <w:t xml:space="preserve">guiding </w:t>
      </w:r>
      <w:r>
        <w:t xml:space="preserve">principles </w:t>
      </w:r>
      <w:r w:rsidR="0065229F">
        <w:t>of</w:t>
      </w:r>
      <w:r>
        <w:t xml:space="preserve"> SSE</w:t>
      </w:r>
      <w:r w:rsidR="0065229F">
        <w:t xml:space="preserve"> is</w:t>
      </w:r>
      <w:r>
        <w:t xml:space="preserve"> to reinvent as little as possible—hence the use of Atom and RSS in this spec as the underlying format for exchanging SSE data. It is expected</w:t>
      </w:r>
      <w:r w:rsidR="00AE2984">
        <w:t xml:space="preserve"> </w:t>
      </w:r>
      <w:r>
        <w:t xml:space="preserve">that there will be additional </w:t>
      </w:r>
      <w:r w:rsidR="00110958">
        <w:t xml:space="preserve">container format </w:t>
      </w:r>
      <w:r>
        <w:t>bindings for SSE in the future.</w:t>
      </w:r>
    </w:p>
    <w:p w:rsidR="00CD21D5" w:rsidRDefault="0001729B">
      <w:pPr>
        <w:pStyle w:val="Heading5"/>
      </w:pPr>
      <w:r>
        <w:t>1.1</w:t>
      </w:r>
      <w:r>
        <w:tab/>
        <w:t>Namespaces and Version</w:t>
      </w:r>
    </w:p>
    <w:p w:rsidR="00CD21D5" w:rsidRDefault="0001729B">
      <w:pPr>
        <w:pStyle w:val="Text"/>
      </w:pPr>
      <w:r>
        <w:t>The XML namespace URI for the XML data format described in this specification is:</w:t>
      </w:r>
    </w:p>
    <w:p w:rsidR="00CD21D5" w:rsidRDefault="0001729B">
      <w:pPr>
        <w:pStyle w:val="Code"/>
      </w:pPr>
      <w:r>
        <w:tab/>
        <w:t>http://www.microsoft.com/schemas/sse</w:t>
      </w:r>
    </w:p>
    <w:p w:rsidR="00CD21D5" w:rsidRDefault="00CD21D5">
      <w:pPr>
        <w:pStyle w:val="Code"/>
      </w:pPr>
    </w:p>
    <w:p w:rsidR="005D22C8" w:rsidRDefault="0001729B">
      <w:pPr>
        <w:pStyle w:val="Text"/>
      </w:pPr>
      <w:r>
        <w:t xml:space="preserve">In this spec, the prefix "sx:" is used for the namespace URI identified above. </w:t>
      </w:r>
    </w:p>
    <w:p w:rsidR="005D22C8" w:rsidRDefault="005D22C8">
      <w:pPr>
        <w:pStyle w:val="Text"/>
      </w:pPr>
    </w:p>
    <w:p w:rsidR="00CD21D5" w:rsidRDefault="005D22C8">
      <w:pPr>
        <w:pStyle w:val="Text"/>
      </w:pPr>
      <w:r>
        <w:t>Atom example</w:t>
      </w:r>
      <w:r w:rsidR="0001729B">
        <w:t>:</w:t>
      </w:r>
    </w:p>
    <w:p w:rsidR="0050261F" w:rsidRDefault="0001729B">
      <w:pPr>
        <w:pStyle w:val="Code"/>
      </w:pPr>
      <w:r>
        <w:t>&lt;</w:t>
      </w:r>
      <w:r w:rsidR="001278BF">
        <w:t>feed</w:t>
      </w:r>
      <w:r>
        <w:t xml:space="preserve"> </w:t>
      </w:r>
      <w:r w:rsidR="001278BF">
        <w:t>xmlns="http://www.w3.org/2005/Atom"</w:t>
      </w:r>
    </w:p>
    <w:p w:rsidR="00CD21D5" w:rsidRDefault="001278BF">
      <w:pPr>
        <w:pStyle w:val="Code"/>
      </w:pPr>
      <w:r>
        <w:t xml:space="preserve"> </w:t>
      </w:r>
      <w:r w:rsidR="0089722F">
        <w:t xml:space="preserve"> </w:t>
      </w:r>
      <w:r w:rsidR="0001729B">
        <w:t>xmlns:sx="http://www.microsoft.com/schemas/sse"&gt;</w:t>
      </w:r>
    </w:p>
    <w:p w:rsidR="00CD21D5" w:rsidRDefault="00CD21D5">
      <w:pPr>
        <w:pStyle w:val="Code"/>
      </w:pPr>
    </w:p>
    <w:p w:rsidR="005D22C8" w:rsidRDefault="005D22C8" w:rsidP="005D22C8">
      <w:pPr>
        <w:pStyle w:val="Text"/>
      </w:pPr>
      <w:r>
        <w:t>RSS example:</w:t>
      </w:r>
    </w:p>
    <w:p w:rsidR="005D22C8" w:rsidRDefault="005D22C8" w:rsidP="005D22C8">
      <w:pPr>
        <w:pStyle w:val="Code"/>
      </w:pPr>
      <w:r>
        <w:t>&lt;rss version=2.0 xmlns:sx="http://www.microsoft.com/schemas/sse"&gt;</w:t>
      </w:r>
    </w:p>
    <w:p w:rsidR="00E51C13" w:rsidRDefault="00E51C13">
      <w:pPr>
        <w:pStyle w:val="Code"/>
      </w:pPr>
    </w:p>
    <w:p w:rsidR="00CD21D5" w:rsidRDefault="0001729B">
      <w:pPr>
        <w:pStyle w:val="Heading5"/>
      </w:pPr>
      <w:r>
        <w:t>1.2</w:t>
      </w:r>
      <w:r>
        <w:tab/>
        <w:t>Notational Conventions</w:t>
      </w:r>
    </w:p>
    <w:p w:rsidR="00CD21D5" w:rsidRDefault="0001729B" w:rsidP="00051DFF">
      <w:pPr>
        <w:pStyle w:val="Text"/>
        <w:numPr>
          <w:ilvl w:val="0"/>
          <w:numId w:val="17"/>
        </w:numPr>
        <w:ind w:left="900" w:hanging="540"/>
      </w:pPr>
      <w:r>
        <w:t>In this document, the key words "MUST", "MUST NOT", "REQUIRED", "SHALL", "SHALL NOT", "SHOULD", "SHOULD NOT", "RECOMMENDED", "MAY", and "OPTIONAL" are to be interpreted as described in RFC 2119.</w:t>
      </w:r>
    </w:p>
    <w:p w:rsidR="00CD21D5" w:rsidRDefault="0001729B" w:rsidP="00051DFF">
      <w:pPr>
        <w:pStyle w:val="Text"/>
        <w:numPr>
          <w:ilvl w:val="0"/>
          <w:numId w:val="17"/>
        </w:numPr>
        <w:ind w:left="900" w:hanging="540"/>
      </w:pPr>
      <w:r>
        <w:t xml:space="preserve">The term </w:t>
      </w:r>
      <w:r>
        <w:rPr>
          <w:i/>
          <w:iCs/>
        </w:rPr>
        <w:t>item</w:t>
      </w:r>
      <w:r>
        <w:t xml:space="preserve"> denotes a typed data entity and the basic unit of sharing and synchronization.</w:t>
      </w:r>
    </w:p>
    <w:p w:rsidR="00CD21D5" w:rsidRDefault="0001729B" w:rsidP="00051DFF">
      <w:pPr>
        <w:pStyle w:val="Text"/>
        <w:numPr>
          <w:ilvl w:val="0"/>
          <w:numId w:val="17"/>
        </w:numPr>
        <w:ind w:left="900" w:hanging="540"/>
      </w:pPr>
      <w:r>
        <w:t xml:space="preserve">The term </w:t>
      </w:r>
      <w:r>
        <w:rPr>
          <w:i/>
          <w:iCs/>
        </w:rPr>
        <w:t>endpoint</w:t>
      </w:r>
      <w:r>
        <w:t xml:space="preserve"> denotes an entity that participates in the synchronization of shared items with other endpoints.  An endpoint can act as a publisher, a subscriber or both.</w:t>
      </w:r>
    </w:p>
    <w:p w:rsidR="00CD21D5" w:rsidRDefault="0001729B" w:rsidP="00051DFF">
      <w:pPr>
        <w:pStyle w:val="Text"/>
        <w:numPr>
          <w:ilvl w:val="0"/>
          <w:numId w:val="17"/>
        </w:numPr>
        <w:ind w:left="900" w:hanging="540"/>
      </w:pPr>
      <w:r>
        <w:t xml:space="preserve">An endpoint's </w:t>
      </w:r>
      <w:r>
        <w:rPr>
          <w:i/>
          <w:iCs/>
        </w:rPr>
        <w:t>item set</w:t>
      </w:r>
      <w:r>
        <w:t xml:space="preserve"> is a complete set of related items as determined by the endpoint.</w:t>
      </w:r>
    </w:p>
    <w:p w:rsidR="00CD21D5" w:rsidRDefault="0001729B" w:rsidP="00051DFF">
      <w:pPr>
        <w:pStyle w:val="Text"/>
        <w:numPr>
          <w:ilvl w:val="0"/>
          <w:numId w:val="17"/>
        </w:numPr>
        <w:ind w:left="900" w:hanging="540"/>
      </w:pPr>
      <w:r>
        <w:t xml:space="preserve">A </w:t>
      </w:r>
      <w:r>
        <w:rPr>
          <w:i/>
          <w:iCs/>
        </w:rPr>
        <w:t>feed</w:t>
      </w:r>
      <w:r>
        <w:t xml:space="preserve"> is an addressable collection of items in a</w:t>
      </w:r>
      <w:r w:rsidR="00D0626C">
        <w:t>n</w:t>
      </w:r>
      <w:r>
        <w:t xml:space="preserve"> endpoint's item set</w:t>
      </w:r>
      <w:r w:rsidR="00A24605">
        <w:t xml:space="preserve"> represented in the Atom 1.0 or RSS 2.0 format</w:t>
      </w:r>
      <w:r>
        <w:t xml:space="preserve">. The feed </w:t>
      </w:r>
      <w:r w:rsidR="0065348A">
        <w:t xml:space="preserve">can </w:t>
      </w:r>
      <w:r>
        <w:t>be partial (only the items that have changed within a given time window) or complete (all of the items in the endpoint's item set are contained in the feed as of its publishing).</w:t>
      </w:r>
    </w:p>
    <w:p w:rsidR="00CD21D5" w:rsidRDefault="0001729B" w:rsidP="00051DFF">
      <w:pPr>
        <w:pStyle w:val="Text"/>
        <w:numPr>
          <w:ilvl w:val="0"/>
          <w:numId w:val="17"/>
        </w:numPr>
        <w:ind w:left="900" w:hanging="540"/>
      </w:pPr>
      <w:r>
        <w:t xml:space="preserve">A </w:t>
      </w:r>
      <w:r>
        <w:rPr>
          <w:i/>
          <w:iCs/>
        </w:rPr>
        <w:t>subscription</w:t>
      </w:r>
      <w:r>
        <w:t xml:space="preserve"> is a unidirectional relationship between two endpoints where one endpoint acting as a subscriber pulls feeds from the other endpoint, which acts as a publisher.</w:t>
      </w:r>
    </w:p>
    <w:p w:rsidR="00CD21D5" w:rsidRDefault="0001729B" w:rsidP="00051DFF">
      <w:pPr>
        <w:pStyle w:val="Text"/>
        <w:numPr>
          <w:ilvl w:val="0"/>
          <w:numId w:val="17"/>
        </w:numPr>
        <w:ind w:left="900" w:hanging="540"/>
      </w:pPr>
      <w:r>
        <w:t xml:space="preserve">The term </w:t>
      </w:r>
      <w:r>
        <w:rPr>
          <w:i/>
          <w:iCs/>
        </w:rPr>
        <w:t xml:space="preserve">updated </w:t>
      </w:r>
      <w:r>
        <w:t>is used to include items created, changed or deleted.</w:t>
      </w:r>
    </w:p>
    <w:p w:rsidR="00961713" w:rsidRDefault="00961713" w:rsidP="00051DFF">
      <w:pPr>
        <w:pStyle w:val="Text"/>
        <w:numPr>
          <w:ilvl w:val="0"/>
          <w:numId w:val="17"/>
        </w:numPr>
        <w:ind w:left="900" w:hanging="540"/>
      </w:pPr>
      <w:r>
        <w:t xml:space="preserve">The term </w:t>
      </w:r>
      <w:r>
        <w:rPr>
          <w:i/>
        </w:rPr>
        <w:t>incorporate</w:t>
      </w:r>
      <w:r>
        <w:t xml:space="preserve"> denotes the act of creating or updating a local feed item reflecting those updates made to the item in a remotely subscribed feed.  </w:t>
      </w:r>
    </w:p>
    <w:p w:rsidR="00961713" w:rsidRDefault="00961713" w:rsidP="00051DFF">
      <w:pPr>
        <w:pStyle w:val="Text"/>
        <w:numPr>
          <w:ilvl w:val="0"/>
          <w:numId w:val="17"/>
        </w:numPr>
        <w:ind w:left="900" w:hanging="540"/>
      </w:pPr>
      <w:r>
        <w:t xml:space="preserve">The term </w:t>
      </w:r>
      <w:r>
        <w:rPr>
          <w:i/>
        </w:rPr>
        <w:t>unpublish</w:t>
      </w:r>
      <w:r>
        <w:t xml:space="preserve"> denotes exclusion from publication of one or more items that have previously existed in a published feed.</w:t>
      </w:r>
    </w:p>
    <w:p w:rsidR="00CD21D5" w:rsidRDefault="0001729B" w:rsidP="00051DFF">
      <w:pPr>
        <w:pStyle w:val="Text"/>
        <w:numPr>
          <w:ilvl w:val="0"/>
          <w:numId w:val="17"/>
        </w:numPr>
        <w:ind w:left="900" w:hanging="540"/>
      </w:pPr>
      <w:r>
        <w:t>All endpoint identifiers MUST conform to the syntax for Namespace Specific Strings (the NSS portion of a URN) in RFC 2141.</w:t>
      </w:r>
    </w:p>
    <w:p w:rsidR="00CD21D5" w:rsidRDefault="00587AFA" w:rsidP="00051DFF">
      <w:pPr>
        <w:pStyle w:val="Text"/>
        <w:numPr>
          <w:ilvl w:val="0"/>
          <w:numId w:val="17"/>
        </w:numPr>
        <w:ind w:left="900" w:hanging="540"/>
      </w:pPr>
      <w:r>
        <w:t>Unless otherwise specified, if an xml element attribute value is set, it MUST be set to a non-empty string value</w:t>
      </w:r>
      <w:r w:rsidR="00241BC3">
        <w:t>.</w:t>
      </w:r>
    </w:p>
    <w:p w:rsidR="004D3C15" w:rsidRDefault="004D3C15" w:rsidP="00051DFF">
      <w:pPr>
        <w:pStyle w:val="Text"/>
        <w:numPr>
          <w:ilvl w:val="0"/>
          <w:numId w:val="17"/>
        </w:numPr>
        <w:ind w:left="900" w:hanging="540"/>
      </w:pPr>
      <w:r>
        <w:lastRenderedPageBreak/>
        <w:t>Unless otherwise specified, string attributes are unbounded.  An implementation MAY prevent incorporation of an item if one or more string attributes exceed bounds imposed by that implementation.</w:t>
      </w:r>
    </w:p>
    <w:p w:rsidR="007266B1" w:rsidRDefault="007266B1" w:rsidP="00051DFF">
      <w:pPr>
        <w:pStyle w:val="Text"/>
        <w:numPr>
          <w:ilvl w:val="0"/>
          <w:numId w:val="17"/>
        </w:numPr>
        <w:ind w:left="900" w:hanging="540"/>
      </w:pPr>
      <w:r>
        <w:t xml:space="preserve">Unless otherwise specified, the comparison of string attributes MUST </w:t>
      </w:r>
      <w:r w:rsidRPr="00044268">
        <w:t>be done using the Unicode values of each character</w:t>
      </w:r>
      <w:r>
        <w:t xml:space="preserve"> and be</w:t>
      </w:r>
      <w:r w:rsidRPr="00044268">
        <w:t xml:space="preserve"> culture-insensitive</w:t>
      </w:r>
      <w:r>
        <w:t xml:space="preserve">.  Unicode values can be represented as </w:t>
      </w:r>
      <w:r w:rsidRPr="00044268">
        <w:t>"</w:t>
      </w:r>
      <w:r>
        <w:t>U+xxxx</w:t>
      </w:r>
      <w:r w:rsidRPr="00044268">
        <w:t>"</w:t>
      </w:r>
      <w:r>
        <w:t xml:space="preserve"> where xxxx is the hexadecimal code point of the character</w:t>
      </w:r>
      <w:r w:rsidRPr="00044268">
        <w:t>.</w:t>
      </w:r>
      <w:r>
        <w:t xml:space="preserve"> </w:t>
      </w:r>
      <w:r w:rsidRPr="00044268">
        <w:t xml:space="preserve"> A string starting with "U+xxxx" comes before a string starting with "U+yyyy", if xxxx is less than yyyy.</w:t>
      </w:r>
    </w:p>
    <w:p w:rsidR="00E43800" w:rsidRDefault="00E43800" w:rsidP="00051DFF">
      <w:pPr>
        <w:pStyle w:val="Text"/>
        <w:numPr>
          <w:ilvl w:val="0"/>
          <w:numId w:val="17"/>
        </w:numPr>
        <w:ind w:left="900" w:hanging="540"/>
      </w:pPr>
      <w:r>
        <w:t xml:space="preserve">All date-time values MUST be conform to the Date and Time specification of </w:t>
      </w:r>
      <w:r w:rsidR="00F24CA7">
        <w:t xml:space="preserve">RFC 3339. </w:t>
      </w:r>
    </w:p>
    <w:p w:rsidR="007266B1" w:rsidRDefault="007266B1" w:rsidP="00051DFF">
      <w:pPr>
        <w:pStyle w:val="Text"/>
        <w:numPr>
          <w:ilvl w:val="0"/>
          <w:numId w:val="17"/>
        </w:numPr>
        <w:ind w:left="900" w:hanging="540"/>
      </w:pPr>
      <w:r>
        <w:t>Unless otherwise specified, the comparison of date</w:t>
      </w:r>
      <w:r w:rsidR="00F24CA7">
        <w:t>-time</w:t>
      </w:r>
      <w:r>
        <w:t xml:space="preserve"> attributes MUST be done using normalized values </w:t>
      </w:r>
      <w:r w:rsidR="00F24CA7">
        <w:t xml:space="preserve">as defined by the convention above </w:t>
      </w:r>
      <w:r>
        <w:t>and MUST NOT be done using string comparison.</w:t>
      </w:r>
    </w:p>
    <w:p w:rsidR="007266B1" w:rsidRDefault="007266B1" w:rsidP="007266B1">
      <w:pPr>
        <w:pStyle w:val="Text"/>
        <w:ind w:left="900"/>
      </w:pPr>
    </w:p>
    <w:p w:rsidR="00E51C13" w:rsidRDefault="00E51C13" w:rsidP="00E51C13">
      <w:pPr>
        <w:pStyle w:val="Text"/>
      </w:pPr>
    </w:p>
    <w:p w:rsidR="00E51C13" w:rsidRDefault="00E51C13" w:rsidP="00E51C13">
      <w:pPr>
        <w:pStyle w:val="Text"/>
      </w:pPr>
    </w:p>
    <w:p w:rsidR="00CD21D5" w:rsidRDefault="0001729B">
      <w:pPr>
        <w:pStyle w:val="Heading5"/>
      </w:pPr>
      <w:r>
        <w:t>1.3</w:t>
      </w:r>
      <w:r>
        <w:tab/>
        <w:t>Usage Model</w:t>
      </w:r>
    </w:p>
    <w:p w:rsidR="00CD21D5" w:rsidRDefault="0001729B">
      <w:pPr>
        <w:pStyle w:val="Text"/>
      </w:pPr>
      <w:r>
        <w:t xml:space="preserve">Imagine two loosely coupled endpoints, A and B, that wish to share and co-edit a set of independent items in an </w:t>
      </w:r>
      <w:r w:rsidR="001278BF">
        <w:t>Atom</w:t>
      </w:r>
      <w:r>
        <w:t xml:space="preserve"> feed. The two endpoints can use SSE to </w:t>
      </w:r>
      <w:r w:rsidR="00E74D07">
        <w:t xml:space="preserve">synchronize </w:t>
      </w:r>
      <w:r>
        <w:t>the set. The process would look like this:</w:t>
      </w:r>
    </w:p>
    <w:p w:rsidR="002A7A33" w:rsidRDefault="002A7A33">
      <w:pPr>
        <w:pStyle w:val="Text"/>
      </w:pPr>
    </w:p>
    <w:p w:rsidR="00CD21D5" w:rsidRDefault="0001729B">
      <w:pPr>
        <w:pStyle w:val="NumberedList1"/>
        <w:numPr>
          <w:ilvl w:val="0"/>
          <w:numId w:val="6"/>
        </w:numPr>
      </w:pPr>
      <w:r>
        <w:t xml:space="preserve">Endpoint </w:t>
      </w:r>
      <w:r>
        <w:rPr>
          <w:b/>
          <w:bCs/>
        </w:rPr>
        <w:t>A</w:t>
      </w:r>
      <w:r>
        <w:t xml:space="preserve"> maintains an item set. Endpoint </w:t>
      </w:r>
      <w:r>
        <w:rPr>
          <w:b/>
          <w:bCs/>
        </w:rPr>
        <w:t>A</w:t>
      </w:r>
      <w:r>
        <w:t xml:space="preserve"> </w:t>
      </w:r>
      <w:r>
        <w:rPr>
          <w:i/>
          <w:iCs/>
        </w:rPr>
        <w:t>publishes</w:t>
      </w:r>
      <w:r>
        <w:t xml:space="preserve"> the set as a feed conforming to SSE format. Let's call this </w:t>
      </w:r>
      <w:r>
        <w:rPr>
          <w:b/>
          <w:bCs/>
        </w:rPr>
        <w:t>feed-A</w:t>
      </w:r>
      <w:r>
        <w:t>.</w:t>
      </w:r>
    </w:p>
    <w:p w:rsidR="00CD21D5" w:rsidRDefault="0001729B">
      <w:pPr>
        <w:pStyle w:val="NumberedList1"/>
        <w:numPr>
          <w:ilvl w:val="0"/>
          <w:numId w:val="6"/>
        </w:numPr>
      </w:pPr>
      <w:r>
        <w:t xml:space="preserve">Endpoint </w:t>
      </w:r>
      <w:r>
        <w:rPr>
          <w:b/>
          <w:bCs/>
        </w:rPr>
        <w:t>B</w:t>
      </w:r>
      <w:r>
        <w:t xml:space="preserve"> also maintains an item set. Endpoint </w:t>
      </w:r>
      <w:r>
        <w:rPr>
          <w:b/>
          <w:bCs/>
        </w:rPr>
        <w:t>B</w:t>
      </w:r>
      <w:r>
        <w:t xml:space="preserve"> </w:t>
      </w:r>
      <w:r>
        <w:rPr>
          <w:i/>
          <w:iCs/>
        </w:rPr>
        <w:t>subscribes</w:t>
      </w:r>
      <w:r>
        <w:t xml:space="preserve"> to </w:t>
      </w:r>
      <w:r>
        <w:rPr>
          <w:b/>
          <w:bCs/>
        </w:rPr>
        <w:t>feed-A</w:t>
      </w:r>
      <w:r>
        <w:t xml:space="preserve"> and incorporates the items into its own set.</w:t>
      </w:r>
    </w:p>
    <w:p w:rsidR="00CD21D5" w:rsidRDefault="0001729B">
      <w:pPr>
        <w:pStyle w:val="NumberedList1"/>
        <w:numPr>
          <w:ilvl w:val="0"/>
          <w:numId w:val="6"/>
        </w:numPr>
      </w:pPr>
      <w:r>
        <w:t xml:space="preserve">Endpoint </w:t>
      </w:r>
      <w:r>
        <w:rPr>
          <w:b/>
          <w:bCs/>
        </w:rPr>
        <w:t>B</w:t>
      </w:r>
      <w:r>
        <w:t xml:space="preserve"> </w:t>
      </w:r>
      <w:r>
        <w:rPr>
          <w:i/>
          <w:iCs/>
        </w:rPr>
        <w:t>publishes</w:t>
      </w:r>
      <w:r>
        <w:t xml:space="preserve"> its own set (including items it got from </w:t>
      </w:r>
      <w:r>
        <w:rPr>
          <w:b/>
          <w:bCs/>
        </w:rPr>
        <w:t>A</w:t>
      </w:r>
      <w:r>
        <w:t xml:space="preserve">) as a feed conforming to SSE. Let's call this </w:t>
      </w:r>
      <w:r>
        <w:rPr>
          <w:b/>
          <w:bCs/>
        </w:rPr>
        <w:t>feed-B</w:t>
      </w:r>
      <w:r>
        <w:t>.</w:t>
      </w:r>
    </w:p>
    <w:p w:rsidR="00CD21D5" w:rsidRDefault="0001729B">
      <w:pPr>
        <w:pStyle w:val="NumberedList1"/>
        <w:numPr>
          <w:ilvl w:val="0"/>
          <w:numId w:val="6"/>
        </w:numPr>
      </w:pPr>
      <w:r>
        <w:t xml:space="preserve">Endpoint </w:t>
      </w:r>
      <w:r>
        <w:rPr>
          <w:b/>
          <w:bCs/>
        </w:rPr>
        <w:t>A</w:t>
      </w:r>
      <w:r>
        <w:t xml:space="preserve"> </w:t>
      </w:r>
      <w:r>
        <w:rPr>
          <w:i/>
          <w:iCs/>
        </w:rPr>
        <w:t>subscribes</w:t>
      </w:r>
      <w:r>
        <w:t xml:space="preserve"> to </w:t>
      </w:r>
      <w:r>
        <w:rPr>
          <w:b/>
          <w:bCs/>
        </w:rPr>
        <w:t>feed-B</w:t>
      </w:r>
      <w:r>
        <w:t xml:space="preserve"> and </w:t>
      </w:r>
      <w:r w:rsidRPr="00773144">
        <w:rPr>
          <w:i/>
        </w:rPr>
        <w:t>incorporates</w:t>
      </w:r>
      <w:r>
        <w:t xml:space="preserve"> items from endpoint </w:t>
      </w:r>
      <w:r>
        <w:rPr>
          <w:b/>
          <w:bCs/>
        </w:rPr>
        <w:t xml:space="preserve">B </w:t>
      </w:r>
      <w:r>
        <w:t xml:space="preserve">into its own set. In effect, endpoints </w:t>
      </w:r>
      <w:r>
        <w:rPr>
          <w:b/>
          <w:bCs/>
        </w:rPr>
        <w:t>A</w:t>
      </w:r>
      <w:r>
        <w:t xml:space="preserve"> and </w:t>
      </w:r>
      <w:r>
        <w:rPr>
          <w:b/>
          <w:bCs/>
        </w:rPr>
        <w:t>B</w:t>
      </w:r>
      <w:r>
        <w:t xml:space="preserve"> mutually publish/subscribe to each other's feeds.</w:t>
      </w:r>
    </w:p>
    <w:p w:rsidR="00CD21D5" w:rsidRDefault="0001729B">
      <w:pPr>
        <w:pStyle w:val="NumberedList1"/>
        <w:numPr>
          <w:ilvl w:val="0"/>
          <w:numId w:val="6"/>
        </w:numPr>
      </w:pPr>
      <w:r>
        <w:t xml:space="preserve">When endpoint </w:t>
      </w:r>
      <w:r>
        <w:rPr>
          <w:b/>
          <w:bCs/>
        </w:rPr>
        <w:t>A</w:t>
      </w:r>
      <w:r>
        <w:t xml:space="preserve"> adds or changes an item, that update is reflected in </w:t>
      </w:r>
      <w:r>
        <w:rPr>
          <w:b/>
          <w:bCs/>
        </w:rPr>
        <w:t>feed-A</w:t>
      </w:r>
      <w:r>
        <w:t xml:space="preserve"> and endpoint </w:t>
      </w:r>
      <w:r>
        <w:rPr>
          <w:b/>
          <w:bCs/>
        </w:rPr>
        <w:t>B</w:t>
      </w:r>
      <w:r>
        <w:t xml:space="preserve"> receives the change when it reads the feed.</w:t>
      </w:r>
    </w:p>
    <w:p w:rsidR="00CD21D5" w:rsidRDefault="0001729B">
      <w:pPr>
        <w:pStyle w:val="NumberedList1"/>
        <w:numPr>
          <w:ilvl w:val="0"/>
          <w:numId w:val="6"/>
        </w:numPr>
      </w:pPr>
      <w:r>
        <w:t xml:space="preserve">Similarly, when endpoint </w:t>
      </w:r>
      <w:r>
        <w:rPr>
          <w:b/>
          <w:bCs/>
        </w:rPr>
        <w:t>B</w:t>
      </w:r>
      <w:r>
        <w:t xml:space="preserve"> adds or changes an item, the update is published in </w:t>
      </w:r>
      <w:r>
        <w:rPr>
          <w:b/>
          <w:bCs/>
        </w:rPr>
        <w:t>feed-B</w:t>
      </w:r>
      <w:r>
        <w:t xml:space="preserve"> and endpoint </w:t>
      </w:r>
      <w:r>
        <w:rPr>
          <w:b/>
          <w:bCs/>
        </w:rPr>
        <w:t>A</w:t>
      </w:r>
      <w:r>
        <w:t xml:space="preserve"> receives the change.</w:t>
      </w:r>
    </w:p>
    <w:p w:rsidR="002A7A33" w:rsidRDefault="002A7A33">
      <w:pPr>
        <w:pStyle w:val="Text"/>
      </w:pPr>
    </w:p>
    <w:p w:rsidR="00D13CE2" w:rsidRDefault="0001729B">
      <w:pPr>
        <w:spacing w:before="0" w:after="0" w:line="240" w:lineRule="auto"/>
      </w:pPr>
      <w:r>
        <w:t xml:space="preserve">The extensions described in the Simple Sharing Extensions enable feed readers and publishers to generate and process incoming item changes in a manner that enables </w:t>
      </w:r>
      <w:r>
        <w:rPr>
          <w:i/>
          <w:iCs/>
        </w:rPr>
        <w:t xml:space="preserve">consistency </w:t>
      </w:r>
      <w:r>
        <w:t>to be achieved.  In order to accomplish this, SSE introduces concepts such as per-item</w:t>
      </w:r>
      <w:r>
        <w:rPr>
          <w:i/>
          <w:iCs/>
        </w:rPr>
        <w:t xml:space="preserve"> change history</w:t>
      </w:r>
      <w:r>
        <w:t xml:space="preserve"> (to manage item versions and update conflicts) and </w:t>
      </w:r>
      <w:r>
        <w:rPr>
          <w:i/>
          <w:iCs/>
        </w:rPr>
        <w:t xml:space="preserve">tombstones </w:t>
      </w:r>
      <w:r>
        <w:t>(to propagate deletions, and un-deletions).</w:t>
      </w:r>
    </w:p>
    <w:p w:rsidR="00D13CE2" w:rsidRDefault="00D13CE2" w:rsidP="00D13CE2">
      <w:pPr>
        <w:pStyle w:val="Heading5"/>
      </w:pPr>
      <w:r>
        <w:t>1.4</w:t>
      </w:r>
      <w:r>
        <w:tab/>
        <w:t>Example Feed</w:t>
      </w:r>
      <w:r w:rsidR="005D22C8">
        <w:t>s</w:t>
      </w:r>
    </w:p>
    <w:p w:rsidR="005D22C8" w:rsidRPr="002C2A3A" w:rsidRDefault="005D22C8" w:rsidP="005D22C8">
      <w:pPr>
        <w:pStyle w:val="Text"/>
      </w:pPr>
      <w:r>
        <w:t>These feeds demonstrate a series of updates to single item</w:t>
      </w:r>
      <w:r w:rsidR="0043221B">
        <w:t>.</w:t>
      </w:r>
    </w:p>
    <w:p w:rsidR="005D22C8" w:rsidRDefault="005D22C8" w:rsidP="002C2A3A">
      <w:pPr>
        <w:pStyle w:val="Text"/>
      </w:pPr>
    </w:p>
    <w:p w:rsidR="005D22C8" w:rsidRDefault="005D22C8" w:rsidP="005D22C8">
      <w:pPr>
        <w:pStyle w:val="Heading6"/>
      </w:pPr>
      <w:r>
        <w:t>1.4.1</w:t>
      </w:r>
      <w:r>
        <w:tab/>
        <w:t>Atom Feed</w:t>
      </w:r>
    </w:p>
    <w:p w:rsidR="00D13CE2" w:rsidRPr="00D33AF4" w:rsidRDefault="00D13CE2" w:rsidP="00D13CE2">
      <w:pPr>
        <w:pStyle w:val="Code"/>
        <w:rPr>
          <w:sz w:val="16"/>
          <w:szCs w:val="16"/>
        </w:rPr>
      </w:pPr>
      <w:r w:rsidRPr="00D33AF4">
        <w:rPr>
          <w:sz w:val="16"/>
          <w:szCs w:val="16"/>
        </w:rPr>
        <w:t>&lt;?xml version="1.0" encoding="utf-8"?&gt;</w:t>
      </w:r>
    </w:p>
    <w:p w:rsidR="0050261F" w:rsidRDefault="00D13CE2" w:rsidP="00D13CE2">
      <w:pPr>
        <w:pStyle w:val="Code"/>
      </w:pPr>
      <w:r w:rsidRPr="00D33AF4">
        <w:rPr>
          <w:sz w:val="16"/>
          <w:szCs w:val="16"/>
        </w:rPr>
        <w:t>&lt;</w:t>
      </w:r>
      <w:r w:rsidR="0050261F">
        <w:rPr>
          <w:sz w:val="16"/>
          <w:szCs w:val="16"/>
        </w:rPr>
        <w:t>feed</w:t>
      </w:r>
      <w:r w:rsidRPr="00D33AF4">
        <w:rPr>
          <w:sz w:val="16"/>
          <w:szCs w:val="16"/>
        </w:rPr>
        <w:t xml:space="preserve"> </w:t>
      </w:r>
      <w:r w:rsidR="0050261F" w:rsidRPr="0050261F">
        <w:rPr>
          <w:sz w:val="16"/>
          <w:szCs w:val="16"/>
        </w:rPr>
        <w:t>xmlns="http://www.w3.org/2005/Atom"</w:t>
      </w:r>
      <w:r w:rsidR="0050261F">
        <w:t xml:space="preserve"> </w:t>
      </w:r>
    </w:p>
    <w:p w:rsidR="00D13CE2" w:rsidRPr="00D33AF4" w:rsidRDefault="0050261F" w:rsidP="00D13CE2">
      <w:pPr>
        <w:pStyle w:val="Code"/>
        <w:rPr>
          <w:sz w:val="16"/>
          <w:szCs w:val="16"/>
        </w:rPr>
      </w:pPr>
      <w:r>
        <w:tab/>
      </w:r>
      <w:r w:rsidR="00D13CE2" w:rsidRPr="00D33AF4">
        <w:rPr>
          <w:sz w:val="16"/>
          <w:szCs w:val="16"/>
        </w:rPr>
        <w:t>xmlns:sx="http://www.microsoft.com/schemas/sse"&gt;</w:t>
      </w:r>
    </w:p>
    <w:p w:rsidR="00D13CE2" w:rsidRPr="00D33AF4" w:rsidRDefault="00D13CE2" w:rsidP="00D13CE2">
      <w:pPr>
        <w:pStyle w:val="Code"/>
        <w:rPr>
          <w:sz w:val="16"/>
          <w:szCs w:val="16"/>
        </w:rPr>
      </w:pPr>
      <w:r w:rsidRPr="00D33AF4">
        <w:rPr>
          <w:sz w:val="16"/>
          <w:szCs w:val="16"/>
        </w:rPr>
        <w:t xml:space="preserve">  &lt;title&gt;</w:t>
      </w:r>
      <w:r w:rsidR="00485B04" w:rsidRPr="00D33AF4">
        <w:rPr>
          <w:sz w:val="16"/>
          <w:szCs w:val="16"/>
        </w:rPr>
        <w:t>To Do List</w:t>
      </w:r>
      <w:r w:rsidRPr="00D33AF4">
        <w:rPr>
          <w:sz w:val="16"/>
          <w:szCs w:val="16"/>
        </w:rPr>
        <w:t>&lt;/title&gt;</w:t>
      </w:r>
    </w:p>
    <w:p w:rsidR="00240AD1" w:rsidRPr="00D33AF4" w:rsidRDefault="00240AD1" w:rsidP="00240AD1">
      <w:pPr>
        <w:pStyle w:val="Code"/>
        <w:rPr>
          <w:sz w:val="16"/>
          <w:szCs w:val="16"/>
        </w:rPr>
      </w:pPr>
      <w:r w:rsidRPr="00D33AF4">
        <w:rPr>
          <w:sz w:val="16"/>
          <w:szCs w:val="16"/>
        </w:rPr>
        <w:t xml:space="preserve">  &lt;</w:t>
      </w:r>
      <w:r>
        <w:rPr>
          <w:sz w:val="16"/>
          <w:szCs w:val="16"/>
        </w:rPr>
        <w:t>subtitle</w:t>
      </w:r>
      <w:r w:rsidRPr="00D33AF4">
        <w:rPr>
          <w:sz w:val="16"/>
          <w:szCs w:val="16"/>
        </w:rPr>
        <w:t xml:space="preserve">&gt;A </w:t>
      </w:r>
      <w:r>
        <w:rPr>
          <w:sz w:val="16"/>
          <w:szCs w:val="16"/>
        </w:rPr>
        <w:t>list of items to do&lt;/subtitle</w:t>
      </w:r>
      <w:r w:rsidRPr="00D33AF4">
        <w:rPr>
          <w:sz w:val="16"/>
          <w:szCs w:val="16"/>
        </w:rPr>
        <w:t>&gt;</w:t>
      </w:r>
    </w:p>
    <w:p w:rsidR="00D13CE2" w:rsidRDefault="00D13CE2" w:rsidP="00D13CE2">
      <w:pPr>
        <w:pStyle w:val="Code"/>
        <w:rPr>
          <w:sz w:val="16"/>
          <w:szCs w:val="16"/>
        </w:rPr>
      </w:pPr>
      <w:r w:rsidRPr="00D33AF4">
        <w:rPr>
          <w:sz w:val="16"/>
          <w:szCs w:val="16"/>
        </w:rPr>
        <w:t xml:space="preserve">  &lt;link</w:t>
      </w:r>
      <w:r w:rsidR="00A67F16">
        <w:rPr>
          <w:sz w:val="16"/>
          <w:szCs w:val="16"/>
        </w:rPr>
        <w:t xml:space="preserve"> </w:t>
      </w:r>
      <w:r w:rsidR="000F47E1">
        <w:rPr>
          <w:sz w:val="16"/>
          <w:szCs w:val="16"/>
        </w:rPr>
        <w:t>rel=</w:t>
      </w:r>
      <w:r w:rsidR="000F47E1" w:rsidRPr="0050261F">
        <w:rPr>
          <w:sz w:val="16"/>
          <w:szCs w:val="16"/>
        </w:rPr>
        <w:t>"</w:t>
      </w:r>
      <w:r w:rsidR="000F47E1">
        <w:rPr>
          <w:sz w:val="16"/>
          <w:szCs w:val="16"/>
        </w:rPr>
        <w:t>self</w:t>
      </w:r>
      <w:r w:rsidR="000F47E1" w:rsidRPr="0050261F">
        <w:rPr>
          <w:sz w:val="16"/>
          <w:szCs w:val="16"/>
        </w:rPr>
        <w:t>"</w:t>
      </w:r>
      <w:r w:rsidR="000F47E1">
        <w:rPr>
          <w:sz w:val="16"/>
          <w:szCs w:val="16"/>
        </w:rPr>
        <w:t xml:space="preserve"> </w:t>
      </w:r>
      <w:r w:rsidR="00A67F16">
        <w:rPr>
          <w:sz w:val="16"/>
          <w:szCs w:val="16"/>
        </w:rPr>
        <w:t>href=</w:t>
      </w:r>
      <w:r w:rsidR="00A67F16" w:rsidRPr="0050261F">
        <w:rPr>
          <w:sz w:val="16"/>
          <w:szCs w:val="16"/>
        </w:rPr>
        <w:t>"</w:t>
      </w:r>
      <w:r w:rsidRPr="00D33AF4">
        <w:rPr>
          <w:sz w:val="16"/>
          <w:szCs w:val="16"/>
        </w:rPr>
        <w:t>http://</w:t>
      </w:r>
      <w:r w:rsidR="00773144">
        <w:rPr>
          <w:sz w:val="16"/>
          <w:szCs w:val="16"/>
        </w:rPr>
        <w:t>example</w:t>
      </w:r>
      <w:r w:rsidRPr="00D33AF4">
        <w:rPr>
          <w:sz w:val="16"/>
          <w:szCs w:val="16"/>
        </w:rPr>
        <w:t>.com/partial.xml</w:t>
      </w:r>
      <w:r w:rsidR="00E97A44" w:rsidRPr="0050261F">
        <w:rPr>
          <w:sz w:val="16"/>
          <w:szCs w:val="16"/>
        </w:rPr>
        <w:t>"</w:t>
      </w:r>
      <w:r w:rsidR="00A67F16">
        <w:rPr>
          <w:sz w:val="16"/>
          <w:szCs w:val="16"/>
        </w:rPr>
        <w:t>/</w:t>
      </w:r>
      <w:r w:rsidRPr="00D33AF4">
        <w:rPr>
          <w:sz w:val="16"/>
          <w:szCs w:val="16"/>
        </w:rPr>
        <w:t>&gt;</w:t>
      </w:r>
    </w:p>
    <w:p w:rsidR="000C6BB6" w:rsidRDefault="000C6BB6" w:rsidP="000C6BB6">
      <w:pPr>
        <w:pStyle w:val="Code"/>
        <w:rPr>
          <w:sz w:val="16"/>
          <w:szCs w:val="16"/>
        </w:rPr>
      </w:pPr>
      <w:r>
        <w:rPr>
          <w:sz w:val="16"/>
          <w:szCs w:val="16"/>
        </w:rPr>
        <w:t xml:space="preserve">  &lt;author&gt;</w:t>
      </w:r>
    </w:p>
    <w:p w:rsidR="000C6BB6" w:rsidRDefault="000C6BB6" w:rsidP="000C6BB6">
      <w:pPr>
        <w:pStyle w:val="Code"/>
        <w:rPr>
          <w:sz w:val="16"/>
          <w:szCs w:val="16"/>
        </w:rPr>
      </w:pPr>
      <w:r>
        <w:rPr>
          <w:sz w:val="16"/>
          <w:szCs w:val="16"/>
        </w:rPr>
        <w:t xml:space="preserve">    &lt;name&gt;Ray Ozzie&lt;/name&gt;</w:t>
      </w:r>
    </w:p>
    <w:p w:rsidR="000C6BB6" w:rsidRDefault="000C6BB6" w:rsidP="000C6BB6">
      <w:pPr>
        <w:pStyle w:val="Code"/>
        <w:rPr>
          <w:sz w:val="16"/>
          <w:szCs w:val="16"/>
        </w:rPr>
      </w:pPr>
      <w:r>
        <w:rPr>
          <w:sz w:val="16"/>
          <w:szCs w:val="16"/>
        </w:rPr>
        <w:t xml:space="preserve">  &lt;/author&gt;</w:t>
      </w:r>
    </w:p>
    <w:p w:rsidR="00117284" w:rsidRPr="00D33AF4" w:rsidRDefault="00117284" w:rsidP="000C6BB6">
      <w:pPr>
        <w:pStyle w:val="Code"/>
        <w:rPr>
          <w:sz w:val="16"/>
          <w:szCs w:val="16"/>
        </w:rPr>
      </w:pPr>
      <w:r>
        <w:rPr>
          <w:sz w:val="16"/>
          <w:szCs w:val="16"/>
        </w:rPr>
        <w:t xml:space="preserve">  &lt;updated&gt;2005-05-21T</w:t>
      </w:r>
      <w:r w:rsidRPr="00D33AF4">
        <w:rPr>
          <w:sz w:val="16"/>
          <w:szCs w:val="16"/>
        </w:rPr>
        <w:t>11:43:33</w:t>
      </w:r>
      <w:r>
        <w:rPr>
          <w:sz w:val="16"/>
          <w:szCs w:val="16"/>
        </w:rPr>
        <w:t>Z&lt;/updated&gt;</w:t>
      </w:r>
    </w:p>
    <w:p w:rsidR="000C6BB6" w:rsidRPr="001A37ED" w:rsidRDefault="001A37ED" w:rsidP="00D13CE2">
      <w:pPr>
        <w:pStyle w:val="Code"/>
        <w:rPr>
          <w:sz w:val="16"/>
          <w:szCs w:val="16"/>
        </w:rPr>
      </w:pPr>
      <w:r w:rsidRPr="001A37ED">
        <w:rPr>
          <w:sz w:val="16"/>
          <w:szCs w:val="16"/>
        </w:rPr>
        <w:t xml:space="preserve">  &lt;id&gt;urn:uuid:60a76c80-d399-11d9-b93C-0003939e0aaa&lt;/id&gt;</w:t>
      </w:r>
    </w:p>
    <w:p w:rsidR="001C7F59" w:rsidRPr="00D33AF4" w:rsidRDefault="00D13CE2" w:rsidP="001C7F59">
      <w:pPr>
        <w:pStyle w:val="Code"/>
        <w:rPr>
          <w:sz w:val="16"/>
          <w:szCs w:val="16"/>
        </w:rPr>
      </w:pPr>
      <w:r w:rsidRPr="00D33AF4">
        <w:rPr>
          <w:sz w:val="16"/>
          <w:szCs w:val="16"/>
        </w:rPr>
        <w:t xml:space="preserve">  &lt;sx:sharing </w:t>
      </w:r>
      <w:r w:rsidR="001C7F59" w:rsidRPr="00D33AF4">
        <w:rPr>
          <w:sz w:val="16"/>
          <w:szCs w:val="16"/>
        </w:rPr>
        <w:t>since="</w:t>
      </w:r>
      <w:r w:rsidR="001C7F59" w:rsidRPr="000C6BB6">
        <w:rPr>
          <w:sz w:val="16"/>
          <w:szCs w:val="16"/>
        </w:rPr>
        <w:t>200</w:t>
      </w:r>
      <w:r w:rsidR="001C7F59">
        <w:rPr>
          <w:sz w:val="16"/>
          <w:szCs w:val="16"/>
        </w:rPr>
        <w:t>5</w:t>
      </w:r>
      <w:r w:rsidR="001C7F59" w:rsidRPr="000C6BB6">
        <w:rPr>
          <w:sz w:val="16"/>
          <w:szCs w:val="16"/>
        </w:rPr>
        <w:t>-</w:t>
      </w:r>
      <w:r w:rsidR="001C7F59">
        <w:rPr>
          <w:sz w:val="16"/>
          <w:szCs w:val="16"/>
        </w:rPr>
        <w:t>0</w:t>
      </w:r>
      <w:r w:rsidR="001C7F59" w:rsidRPr="000C6BB6">
        <w:rPr>
          <w:sz w:val="16"/>
          <w:szCs w:val="16"/>
        </w:rPr>
        <w:t>2-13T18:30:02Z</w:t>
      </w:r>
      <w:r w:rsidR="001C7F59" w:rsidRPr="00D33AF4">
        <w:rPr>
          <w:sz w:val="16"/>
          <w:szCs w:val="16"/>
        </w:rPr>
        <w:t>"</w:t>
      </w:r>
    </w:p>
    <w:p w:rsidR="00D13CE2" w:rsidRPr="00D33AF4" w:rsidRDefault="001C7F59" w:rsidP="001C7F59">
      <w:pPr>
        <w:pStyle w:val="Code"/>
        <w:rPr>
          <w:sz w:val="16"/>
          <w:szCs w:val="16"/>
        </w:rPr>
      </w:pPr>
      <w:r w:rsidRPr="00D33AF4">
        <w:rPr>
          <w:sz w:val="16"/>
          <w:szCs w:val="16"/>
        </w:rPr>
        <w:t xml:space="preserve">    until="</w:t>
      </w:r>
      <w:r w:rsidRPr="000C6BB6">
        <w:rPr>
          <w:sz w:val="16"/>
          <w:szCs w:val="16"/>
        </w:rPr>
        <w:t>200</w:t>
      </w:r>
      <w:r>
        <w:rPr>
          <w:sz w:val="16"/>
          <w:szCs w:val="16"/>
        </w:rPr>
        <w:t>5</w:t>
      </w:r>
      <w:r w:rsidRPr="000C6BB6">
        <w:rPr>
          <w:sz w:val="16"/>
          <w:szCs w:val="16"/>
        </w:rPr>
        <w:t>-</w:t>
      </w:r>
      <w:r>
        <w:rPr>
          <w:sz w:val="16"/>
          <w:szCs w:val="16"/>
        </w:rPr>
        <w:t>05</w:t>
      </w:r>
      <w:r w:rsidRPr="000C6BB6">
        <w:rPr>
          <w:sz w:val="16"/>
          <w:szCs w:val="16"/>
        </w:rPr>
        <w:t>-</w:t>
      </w:r>
      <w:r>
        <w:rPr>
          <w:sz w:val="16"/>
          <w:szCs w:val="16"/>
        </w:rPr>
        <w:t>2</w:t>
      </w:r>
      <w:r w:rsidRPr="000C6BB6">
        <w:rPr>
          <w:sz w:val="16"/>
          <w:szCs w:val="16"/>
        </w:rPr>
        <w:t>3T18:30:02Z</w:t>
      </w:r>
      <w:r w:rsidRPr="00D33AF4">
        <w:rPr>
          <w:sz w:val="16"/>
          <w:szCs w:val="16"/>
        </w:rPr>
        <w:t xml:space="preserve">" </w:t>
      </w:r>
      <w:r w:rsidR="00D13CE2" w:rsidRPr="00D33AF4">
        <w:rPr>
          <w:sz w:val="16"/>
          <w:szCs w:val="16"/>
        </w:rPr>
        <w:t>&gt;</w:t>
      </w:r>
    </w:p>
    <w:p w:rsidR="00D13CE2" w:rsidRPr="00D33AF4" w:rsidRDefault="00D13CE2" w:rsidP="00D13CE2">
      <w:pPr>
        <w:pStyle w:val="Code"/>
        <w:rPr>
          <w:sz w:val="16"/>
          <w:szCs w:val="16"/>
        </w:rPr>
      </w:pPr>
      <w:r w:rsidRPr="00D33AF4">
        <w:rPr>
          <w:sz w:val="16"/>
          <w:szCs w:val="16"/>
        </w:rPr>
        <w:t xml:space="preserve">  </w:t>
      </w:r>
      <w:r w:rsidR="00906C8A" w:rsidRPr="00D33AF4">
        <w:rPr>
          <w:sz w:val="16"/>
          <w:szCs w:val="16"/>
        </w:rPr>
        <w:t xml:space="preserve"> </w:t>
      </w:r>
      <w:r w:rsidRPr="00D33AF4">
        <w:rPr>
          <w:sz w:val="16"/>
          <w:szCs w:val="16"/>
        </w:rPr>
        <w:t>&lt;sx:related link="http://</w:t>
      </w:r>
      <w:r w:rsidR="00773144">
        <w:rPr>
          <w:sz w:val="16"/>
          <w:szCs w:val="16"/>
        </w:rPr>
        <w:t>example</w:t>
      </w:r>
      <w:r w:rsidRPr="00D33AF4">
        <w:rPr>
          <w:sz w:val="16"/>
          <w:szCs w:val="16"/>
        </w:rPr>
        <w:t>.com/all.xml" type="complete" /&gt;</w:t>
      </w:r>
    </w:p>
    <w:p w:rsidR="00D13CE2" w:rsidRPr="00D33AF4" w:rsidRDefault="00D13CE2" w:rsidP="00D13CE2">
      <w:pPr>
        <w:pStyle w:val="Code"/>
        <w:rPr>
          <w:sz w:val="16"/>
          <w:szCs w:val="16"/>
        </w:rPr>
      </w:pPr>
      <w:r w:rsidRPr="00D33AF4">
        <w:rPr>
          <w:sz w:val="16"/>
          <w:szCs w:val="16"/>
        </w:rPr>
        <w:t xml:space="preserve">  </w:t>
      </w:r>
      <w:r w:rsidR="00906C8A" w:rsidRPr="00D33AF4">
        <w:rPr>
          <w:sz w:val="16"/>
          <w:szCs w:val="16"/>
        </w:rPr>
        <w:t xml:space="preserve"> </w:t>
      </w:r>
      <w:r w:rsidRPr="00D33AF4">
        <w:rPr>
          <w:sz w:val="16"/>
          <w:szCs w:val="16"/>
        </w:rPr>
        <w:t>&lt;sx:related link="http://</w:t>
      </w:r>
      <w:r w:rsidR="00773144">
        <w:rPr>
          <w:sz w:val="16"/>
          <w:szCs w:val="16"/>
        </w:rPr>
        <w:t>example</w:t>
      </w:r>
      <w:r w:rsidRPr="00D33AF4">
        <w:rPr>
          <w:sz w:val="16"/>
          <w:szCs w:val="16"/>
        </w:rPr>
        <w:t>.</w:t>
      </w:r>
      <w:r w:rsidR="00773144">
        <w:rPr>
          <w:sz w:val="16"/>
          <w:szCs w:val="16"/>
        </w:rPr>
        <w:t>com</w:t>
      </w:r>
      <w:r w:rsidRPr="00D33AF4">
        <w:rPr>
          <w:sz w:val="16"/>
          <w:szCs w:val="16"/>
        </w:rPr>
        <w:t xml:space="preserve">/B.xml" type="aggregated" </w:t>
      </w:r>
    </w:p>
    <w:p w:rsidR="00D13CE2" w:rsidRPr="00D33AF4" w:rsidRDefault="00D13CE2" w:rsidP="00D13CE2">
      <w:pPr>
        <w:pStyle w:val="Code"/>
        <w:rPr>
          <w:sz w:val="16"/>
          <w:szCs w:val="16"/>
        </w:rPr>
      </w:pPr>
      <w:r w:rsidRPr="00D33AF4">
        <w:rPr>
          <w:sz w:val="16"/>
          <w:szCs w:val="16"/>
        </w:rPr>
        <w:t xml:space="preserve">    title="</w:t>
      </w:r>
      <w:r w:rsidR="00485B04" w:rsidRPr="00D33AF4">
        <w:rPr>
          <w:sz w:val="16"/>
          <w:szCs w:val="16"/>
        </w:rPr>
        <w:t>To Do List</w:t>
      </w:r>
      <w:r w:rsidRPr="00D33AF4">
        <w:rPr>
          <w:sz w:val="16"/>
          <w:szCs w:val="16"/>
        </w:rPr>
        <w:t xml:space="preserve"> (</w:t>
      </w:r>
      <w:r w:rsidR="008C0A56" w:rsidRPr="00D33AF4">
        <w:rPr>
          <w:sz w:val="16"/>
          <w:szCs w:val="16"/>
        </w:rPr>
        <w:t>Jacks Copy</w:t>
      </w:r>
      <w:r w:rsidRPr="00D33AF4">
        <w:rPr>
          <w:sz w:val="16"/>
          <w:szCs w:val="16"/>
        </w:rPr>
        <w:t>)" /&gt;</w:t>
      </w:r>
    </w:p>
    <w:p w:rsidR="00D13CE2" w:rsidRPr="00D33AF4" w:rsidRDefault="00D13CE2" w:rsidP="00D13CE2">
      <w:pPr>
        <w:pStyle w:val="Code"/>
        <w:rPr>
          <w:sz w:val="16"/>
          <w:szCs w:val="16"/>
        </w:rPr>
      </w:pPr>
      <w:r w:rsidRPr="00D33AF4">
        <w:rPr>
          <w:sz w:val="16"/>
          <w:szCs w:val="16"/>
        </w:rPr>
        <w:t xml:space="preserve"> </w:t>
      </w:r>
      <w:r w:rsidR="00906C8A" w:rsidRPr="00D33AF4">
        <w:rPr>
          <w:sz w:val="16"/>
          <w:szCs w:val="16"/>
        </w:rPr>
        <w:t xml:space="preserve"> </w:t>
      </w:r>
      <w:r w:rsidRPr="00D33AF4">
        <w:rPr>
          <w:sz w:val="16"/>
          <w:szCs w:val="16"/>
        </w:rPr>
        <w:t>&lt;/sx:sharing&gt;</w:t>
      </w:r>
    </w:p>
    <w:p w:rsidR="002C2A3A" w:rsidRPr="00D33AF4" w:rsidRDefault="002C2A3A" w:rsidP="002C2A3A">
      <w:pPr>
        <w:pStyle w:val="Code"/>
        <w:rPr>
          <w:sz w:val="16"/>
          <w:szCs w:val="16"/>
        </w:rPr>
      </w:pPr>
      <w:r>
        <w:rPr>
          <w:sz w:val="16"/>
          <w:szCs w:val="16"/>
        </w:rPr>
        <w:t xml:space="preserve">  </w:t>
      </w:r>
      <w:r w:rsidRPr="00D33AF4">
        <w:rPr>
          <w:sz w:val="16"/>
          <w:szCs w:val="16"/>
        </w:rPr>
        <w:t>&lt;</w:t>
      </w:r>
      <w:r w:rsidR="00A65D5B">
        <w:rPr>
          <w:sz w:val="16"/>
          <w:szCs w:val="16"/>
        </w:rPr>
        <w:t>entry</w:t>
      </w:r>
      <w:r w:rsidRPr="00D33AF4">
        <w:rPr>
          <w:sz w:val="16"/>
          <w:szCs w:val="16"/>
        </w:rPr>
        <w:t>&gt;</w:t>
      </w:r>
    </w:p>
    <w:p w:rsidR="002C2A3A" w:rsidRPr="00D33AF4" w:rsidRDefault="002C2A3A" w:rsidP="002C2A3A">
      <w:pPr>
        <w:pStyle w:val="Code"/>
        <w:rPr>
          <w:sz w:val="16"/>
          <w:szCs w:val="16"/>
        </w:rPr>
      </w:pPr>
      <w:r>
        <w:rPr>
          <w:sz w:val="16"/>
          <w:szCs w:val="16"/>
        </w:rPr>
        <w:t xml:space="preserve">  </w:t>
      </w:r>
      <w:r w:rsidRPr="00D33AF4">
        <w:rPr>
          <w:sz w:val="16"/>
          <w:szCs w:val="16"/>
        </w:rPr>
        <w:t xml:space="preserve"> &lt;title&gt;Buy groceries&lt;/title&gt;</w:t>
      </w:r>
    </w:p>
    <w:p w:rsidR="002C2A3A" w:rsidRDefault="002C2A3A" w:rsidP="002C2A3A">
      <w:pPr>
        <w:pStyle w:val="Code"/>
        <w:rPr>
          <w:sz w:val="16"/>
          <w:szCs w:val="16"/>
        </w:rPr>
      </w:pPr>
      <w:r>
        <w:rPr>
          <w:sz w:val="16"/>
          <w:szCs w:val="16"/>
        </w:rPr>
        <w:t xml:space="preserve">  </w:t>
      </w:r>
      <w:r w:rsidRPr="00D33AF4">
        <w:rPr>
          <w:sz w:val="16"/>
          <w:szCs w:val="16"/>
        </w:rPr>
        <w:t xml:space="preserve"> </w:t>
      </w:r>
      <w:r w:rsidR="004053C8">
        <w:rPr>
          <w:sz w:val="16"/>
          <w:szCs w:val="16"/>
        </w:rPr>
        <w:t>&lt;</w:t>
      </w:r>
      <w:r w:rsidR="002D3A18">
        <w:rPr>
          <w:sz w:val="16"/>
          <w:szCs w:val="16"/>
        </w:rPr>
        <w:t>content</w:t>
      </w:r>
      <w:r w:rsidR="004053C8">
        <w:rPr>
          <w:sz w:val="16"/>
          <w:szCs w:val="16"/>
        </w:rPr>
        <w:t>&gt;</w:t>
      </w:r>
      <w:r w:rsidRPr="00D33AF4">
        <w:rPr>
          <w:sz w:val="16"/>
          <w:szCs w:val="16"/>
        </w:rPr>
        <w:t>Get milk, eggs, butter and bread</w:t>
      </w:r>
      <w:r w:rsidR="004053C8">
        <w:rPr>
          <w:sz w:val="16"/>
          <w:szCs w:val="16"/>
        </w:rPr>
        <w:t>&lt;/</w:t>
      </w:r>
      <w:r w:rsidR="002D3A18">
        <w:rPr>
          <w:sz w:val="16"/>
          <w:szCs w:val="16"/>
        </w:rPr>
        <w:t>content</w:t>
      </w:r>
      <w:r w:rsidR="004053C8">
        <w:rPr>
          <w:sz w:val="16"/>
          <w:szCs w:val="16"/>
        </w:rPr>
        <w:t>&gt;</w:t>
      </w:r>
    </w:p>
    <w:p w:rsidR="004460D7" w:rsidRPr="001A37ED" w:rsidRDefault="004460D7" w:rsidP="004460D7">
      <w:pPr>
        <w:pStyle w:val="Code"/>
        <w:rPr>
          <w:sz w:val="16"/>
          <w:szCs w:val="16"/>
        </w:rPr>
      </w:pPr>
      <w:r>
        <w:rPr>
          <w:sz w:val="16"/>
          <w:szCs w:val="16"/>
        </w:rPr>
        <w:t xml:space="preserve"> </w:t>
      </w:r>
      <w:r w:rsidRPr="001A37ED">
        <w:rPr>
          <w:sz w:val="16"/>
          <w:szCs w:val="16"/>
        </w:rPr>
        <w:t xml:space="preserve">  &lt;id&gt;urn:uuid:60a76c80-d399-11d9-b93C-0003939e0aa</w:t>
      </w:r>
      <w:r>
        <w:rPr>
          <w:sz w:val="16"/>
          <w:szCs w:val="16"/>
        </w:rPr>
        <w:t>0</w:t>
      </w:r>
      <w:r w:rsidRPr="001A37ED">
        <w:rPr>
          <w:sz w:val="16"/>
          <w:szCs w:val="16"/>
        </w:rPr>
        <w:t>&lt;/id&gt;</w:t>
      </w:r>
    </w:p>
    <w:p w:rsidR="00D41E3B" w:rsidRDefault="00D41E3B" w:rsidP="00D41E3B">
      <w:pPr>
        <w:pStyle w:val="Code"/>
        <w:rPr>
          <w:sz w:val="16"/>
          <w:szCs w:val="16"/>
        </w:rPr>
      </w:pPr>
      <w:r>
        <w:rPr>
          <w:sz w:val="16"/>
          <w:szCs w:val="16"/>
        </w:rPr>
        <w:t xml:space="preserve">   &lt;author&gt;</w:t>
      </w:r>
    </w:p>
    <w:p w:rsidR="00D41E3B" w:rsidRDefault="00D41E3B" w:rsidP="00D41E3B">
      <w:pPr>
        <w:pStyle w:val="Code"/>
        <w:rPr>
          <w:sz w:val="16"/>
          <w:szCs w:val="16"/>
        </w:rPr>
      </w:pPr>
      <w:r>
        <w:rPr>
          <w:sz w:val="16"/>
          <w:szCs w:val="16"/>
        </w:rPr>
        <w:t xml:space="preserve">    &lt;name&gt;Ray Ozzie&lt;/name&gt;</w:t>
      </w:r>
    </w:p>
    <w:p w:rsidR="00D41E3B" w:rsidRDefault="00D41E3B" w:rsidP="00D41E3B">
      <w:pPr>
        <w:pStyle w:val="Code"/>
        <w:rPr>
          <w:sz w:val="16"/>
          <w:szCs w:val="16"/>
        </w:rPr>
      </w:pPr>
      <w:r>
        <w:rPr>
          <w:sz w:val="16"/>
          <w:szCs w:val="16"/>
        </w:rPr>
        <w:t xml:space="preserve">   &lt;/author&gt;</w:t>
      </w:r>
    </w:p>
    <w:p w:rsidR="00840888" w:rsidRPr="00D33AF4" w:rsidRDefault="00840888" w:rsidP="00840888">
      <w:pPr>
        <w:pStyle w:val="Code"/>
        <w:rPr>
          <w:sz w:val="16"/>
          <w:szCs w:val="16"/>
        </w:rPr>
      </w:pPr>
      <w:r>
        <w:rPr>
          <w:sz w:val="16"/>
          <w:szCs w:val="16"/>
        </w:rPr>
        <w:t xml:space="preserve">   &lt;updated&gt;2005-05-21T</w:t>
      </w:r>
      <w:r w:rsidRPr="00D33AF4">
        <w:rPr>
          <w:sz w:val="16"/>
          <w:szCs w:val="16"/>
        </w:rPr>
        <w:t>11:43:33</w:t>
      </w:r>
      <w:r>
        <w:rPr>
          <w:sz w:val="16"/>
          <w:szCs w:val="16"/>
        </w:rPr>
        <w:t>Z&lt;/updated&gt;</w:t>
      </w:r>
    </w:p>
    <w:p w:rsidR="002C2A3A" w:rsidRPr="00D33AF4" w:rsidRDefault="002C2A3A" w:rsidP="002C2A3A">
      <w:pPr>
        <w:pStyle w:val="Code"/>
        <w:rPr>
          <w:sz w:val="16"/>
          <w:szCs w:val="16"/>
        </w:rPr>
      </w:pPr>
      <w:r>
        <w:rPr>
          <w:sz w:val="16"/>
          <w:szCs w:val="16"/>
        </w:rPr>
        <w:t xml:space="preserve">  </w:t>
      </w:r>
      <w:r w:rsidRPr="00D33AF4">
        <w:rPr>
          <w:sz w:val="16"/>
          <w:szCs w:val="16"/>
        </w:rPr>
        <w:t xml:space="preserve"> &lt;sx:sync id="</w:t>
      </w:r>
      <w:r w:rsidR="006B6A2D">
        <w:rPr>
          <w:sz w:val="16"/>
          <w:szCs w:val="16"/>
        </w:rPr>
        <w:t>item 1_myapp_2005-05-21T11:43:33Z</w:t>
      </w:r>
      <w:r w:rsidRPr="00D33AF4">
        <w:rPr>
          <w:sz w:val="16"/>
          <w:szCs w:val="16"/>
        </w:rPr>
        <w:t>" updates=</w:t>
      </w:r>
      <w:r w:rsidR="00D33D18" w:rsidRPr="00D33AF4">
        <w:rPr>
          <w:sz w:val="16"/>
          <w:szCs w:val="16"/>
        </w:rPr>
        <w:t>"</w:t>
      </w:r>
      <w:r w:rsidRPr="00D33AF4">
        <w:rPr>
          <w:sz w:val="16"/>
          <w:szCs w:val="16"/>
        </w:rPr>
        <w:t>3</w:t>
      </w:r>
      <w:r w:rsidR="00D33D18" w:rsidRPr="00D33AF4">
        <w:rPr>
          <w:sz w:val="16"/>
          <w:szCs w:val="16"/>
        </w:rPr>
        <w:t>"</w:t>
      </w:r>
      <w:r w:rsidRPr="00D33AF4">
        <w:rPr>
          <w:sz w:val="16"/>
          <w:szCs w:val="16"/>
        </w:rPr>
        <w:t>&gt;</w:t>
      </w:r>
    </w:p>
    <w:p w:rsidR="002C2A3A" w:rsidRPr="00D33AF4" w:rsidRDefault="002C2A3A" w:rsidP="002C2A3A">
      <w:pPr>
        <w:pStyle w:val="Code"/>
        <w:rPr>
          <w:sz w:val="16"/>
          <w:szCs w:val="16"/>
        </w:rPr>
      </w:pPr>
      <w:r>
        <w:rPr>
          <w:sz w:val="16"/>
          <w:szCs w:val="16"/>
        </w:rPr>
        <w:t xml:space="preserve">  </w:t>
      </w:r>
      <w:r w:rsidRPr="00D33AF4">
        <w:rPr>
          <w:sz w:val="16"/>
          <w:szCs w:val="16"/>
        </w:rPr>
        <w:t xml:space="preserve">  &lt;sx:history sequence="3" when="</w:t>
      </w:r>
      <w:r w:rsidR="00A65D5B">
        <w:rPr>
          <w:sz w:val="16"/>
          <w:szCs w:val="16"/>
        </w:rPr>
        <w:t>2005-05-21T</w:t>
      </w:r>
      <w:r w:rsidRPr="00D33AF4">
        <w:rPr>
          <w:sz w:val="16"/>
          <w:szCs w:val="16"/>
        </w:rPr>
        <w:t>11:43:33</w:t>
      </w:r>
      <w:r w:rsidR="00A65D5B">
        <w:rPr>
          <w:sz w:val="16"/>
          <w:szCs w:val="16"/>
        </w:rPr>
        <w:t>Z</w:t>
      </w:r>
      <w:r w:rsidRPr="00D33AF4">
        <w:rPr>
          <w:sz w:val="16"/>
          <w:szCs w:val="16"/>
        </w:rPr>
        <w:t>" by="JEO2000"/&gt;</w:t>
      </w:r>
    </w:p>
    <w:p w:rsidR="002C2A3A" w:rsidRPr="00D33AF4" w:rsidRDefault="002C2A3A" w:rsidP="002C2A3A">
      <w:pPr>
        <w:pStyle w:val="Code"/>
        <w:rPr>
          <w:sz w:val="16"/>
          <w:szCs w:val="16"/>
        </w:rPr>
      </w:pPr>
      <w:r>
        <w:rPr>
          <w:sz w:val="16"/>
          <w:szCs w:val="16"/>
        </w:rPr>
        <w:t xml:space="preserve">  </w:t>
      </w:r>
      <w:r w:rsidRPr="00D33AF4">
        <w:rPr>
          <w:sz w:val="16"/>
          <w:szCs w:val="16"/>
        </w:rPr>
        <w:t xml:space="preserve">  &lt;sx:history sequence="2" when="</w:t>
      </w:r>
      <w:r w:rsidR="00C66D08">
        <w:rPr>
          <w:sz w:val="16"/>
          <w:szCs w:val="16"/>
        </w:rPr>
        <w:t>2005-05-21T</w:t>
      </w:r>
      <w:r w:rsidR="00C66D08" w:rsidRPr="00D33AF4">
        <w:rPr>
          <w:sz w:val="16"/>
          <w:szCs w:val="16"/>
        </w:rPr>
        <w:t>1</w:t>
      </w:r>
      <w:r w:rsidR="00C66D08">
        <w:rPr>
          <w:sz w:val="16"/>
          <w:szCs w:val="16"/>
        </w:rPr>
        <w:t>0</w:t>
      </w:r>
      <w:r w:rsidR="00C66D08" w:rsidRPr="00D33AF4">
        <w:rPr>
          <w:sz w:val="16"/>
          <w:szCs w:val="16"/>
        </w:rPr>
        <w:t>:43:33</w:t>
      </w:r>
      <w:r w:rsidR="00C66D08">
        <w:rPr>
          <w:sz w:val="16"/>
          <w:szCs w:val="16"/>
        </w:rPr>
        <w:t>Z</w:t>
      </w:r>
      <w:r w:rsidRPr="00D33AF4">
        <w:rPr>
          <w:sz w:val="16"/>
          <w:szCs w:val="16"/>
        </w:rPr>
        <w:t>" by="REO1750"/&gt;</w:t>
      </w:r>
    </w:p>
    <w:p w:rsidR="002C2A3A" w:rsidRPr="00D33AF4" w:rsidRDefault="002C2A3A" w:rsidP="002C2A3A">
      <w:pPr>
        <w:pStyle w:val="Code"/>
        <w:rPr>
          <w:sz w:val="16"/>
          <w:szCs w:val="16"/>
        </w:rPr>
      </w:pPr>
      <w:r>
        <w:rPr>
          <w:sz w:val="16"/>
          <w:szCs w:val="16"/>
        </w:rPr>
        <w:t xml:space="preserve">  </w:t>
      </w:r>
      <w:r w:rsidRPr="00D33AF4">
        <w:rPr>
          <w:sz w:val="16"/>
          <w:szCs w:val="16"/>
        </w:rPr>
        <w:t xml:space="preserve">  &lt;sx:history sequence="1" when="</w:t>
      </w:r>
      <w:r w:rsidR="00C66D08">
        <w:rPr>
          <w:sz w:val="16"/>
          <w:szCs w:val="16"/>
        </w:rPr>
        <w:t>2005-05-21T09</w:t>
      </w:r>
      <w:r w:rsidR="00C66D08" w:rsidRPr="00D33AF4">
        <w:rPr>
          <w:sz w:val="16"/>
          <w:szCs w:val="16"/>
        </w:rPr>
        <w:t>:43:33</w:t>
      </w:r>
      <w:r w:rsidR="00C66D08">
        <w:rPr>
          <w:sz w:val="16"/>
          <w:szCs w:val="16"/>
        </w:rPr>
        <w:t>Z</w:t>
      </w:r>
      <w:r w:rsidRPr="00D33AF4">
        <w:rPr>
          <w:sz w:val="16"/>
          <w:szCs w:val="16"/>
        </w:rPr>
        <w:t>" by="REO1750"/&gt;</w:t>
      </w:r>
    </w:p>
    <w:p w:rsidR="002C2A3A" w:rsidRPr="00D33AF4" w:rsidRDefault="002C2A3A" w:rsidP="002C2A3A">
      <w:pPr>
        <w:pStyle w:val="Code"/>
        <w:rPr>
          <w:sz w:val="16"/>
          <w:szCs w:val="16"/>
        </w:rPr>
      </w:pPr>
      <w:r>
        <w:rPr>
          <w:sz w:val="16"/>
          <w:szCs w:val="16"/>
        </w:rPr>
        <w:t xml:space="preserve">  </w:t>
      </w:r>
      <w:r w:rsidRPr="00D33AF4">
        <w:rPr>
          <w:sz w:val="16"/>
          <w:szCs w:val="16"/>
        </w:rPr>
        <w:t xml:space="preserve"> &lt;/sx:sync&gt;</w:t>
      </w:r>
    </w:p>
    <w:p w:rsidR="002C2A3A" w:rsidRPr="00D33AF4" w:rsidRDefault="002C2A3A" w:rsidP="002C2A3A">
      <w:pPr>
        <w:pStyle w:val="Code"/>
        <w:rPr>
          <w:sz w:val="16"/>
          <w:szCs w:val="16"/>
        </w:rPr>
      </w:pPr>
      <w:r>
        <w:rPr>
          <w:sz w:val="16"/>
          <w:szCs w:val="16"/>
        </w:rPr>
        <w:t xml:space="preserve">  </w:t>
      </w:r>
      <w:r w:rsidRPr="00D33AF4">
        <w:rPr>
          <w:sz w:val="16"/>
          <w:szCs w:val="16"/>
        </w:rPr>
        <w:t>&lt;/</w:t>
      </w:r>
      <w:r w:rsidR="005F3986">
        <w:rPr>
          <w:sz w:val="16"/>
          <w:szCs w:val="16"/>
        </w:rPr>
        <w:t>entry</w:t>
      </w:r>
      <w:r w:rsidRPr="00D33AF4">
        <w:rPr>
          <w:sz w:val="16"/>
          <w:szCs w:val="16"/>
        </w:rPr>
        <w:t>&gt;</w:t>
      </w:r>
    </w:p>
    <w:p w:rsidR="00D13CE2" w:rsidRPr="00D33AF4" w:rsidRDefault="005F3986" w:rsidP="00D13CE2">
      <w:pPr>
        <w:pStyle w:val="Code"/>
        <w:rPr>
          <w:sz w:val="16"/>
          <w:szCs w:val="16"/>
        </w:rPr>
      </w:pPr>
      <w:r>
        <w:rPr>
          <w:sz w:val="16"/>
          <w:szCs w:val="16"/>
        </w:rPr>
        <w:t>&lt;/feed</w:t>
      </w:r>
      <w:r w:rsidR="00D13CE2" w:rsidRPr="00D33AF4">
        <w:rPr>
          <w:sz w:val="16"/>
          <w:szCs w:val="16"/>
        </w:rPr>
        <w:t>&gt;</w:t>
      </w:r>
    </w:p>
    <w:p w:rsidR="005D22C8" w:rsidRDefault="005D22C8">
      <w:pPr>
        <w:spacing w:before="0" w:after="0" w:line="240" w:lineRule="auto"/>
      </w:pPr>
    </w:p>
    <w:p w:rsidR="005D22C8" w:rsidRDefault="005D22C8" w:rsidP="005D22C8">
      <w:pPr>
        <w:pStyle w:val="Heading6"/>
      </w:pPr>
      <w:r>
        <w:lastRenderedPageBreak/>
        <w:t>1.4.2</w:t>
      </w:r>
      <w:r>
        <w:tab/>
        <w:t>RSS Feed</w:t>
      </w:r>
    </w:p>
    <w:p w:rsidR="005D22C8" w:rsidRPr="00D33AF4" w:rsidRDefault="005D22C8" w:rsidP="005D22C8">
      <w:pPr>
        <w:pStyle w:val="Code"/>
        <w:rPr>
          <w:sz w:val="16"/>
          <w:szCs w:val="16"/>
        </w:rPr>
      </w:pPr>
      <w:r w:rsidRPr="00D33AF4">
        <w:rPr>
          <w:sz w:val="16"/>
          <w:szCs w:val="16"/>
        </w:rPr>
        <w:t>&lt;?xml version="1.0" encoding="utf-8"?&gt;</w:t>
      </w:r>
    </w:p>
    <w:p w:rsidR="005D22C8" w:rsidRPr="00D33AF4" w:rsidRDefault="005D22C8" w:rsidP="005D22C8">
      <w:pPr>
        <w:pStyle w:val="Code"/>
        <w:rPr>
          <w:sz w:val="16"/>
          <w:szCs w:val="16"/>
        </w:rPr>
      </w:pPr>
      <w:r w:rsidRPr="00D33AF4">
        <w:rPr>
          <w:sz w:val="16"/>
          <w:szCs w:val="16"/>
        </w:rPr>
        <w:t>&lt;rss version="2.0" xmlns:sx="http://www.microsoft.com/schemas/sse"&gt;</w:t>
      </w:r>
    </w:p>
    <w:p w:rsidR="005D22C8" w:rsidRPr="00D33AF4" w:rsidRDefault="005D22C8" w:rsidP="005D22C8">
      <w:pPr>
        <w:pStyle w:val="Code"/>
        <w:rPr>
          <w:sz w:val="16"/>
          <w:szCs w:val="16"/>
        </w:rPr>
      </w:pPr>
      <w:r w:rsidRPr="00D33AF4">
        <w:rPr>
          <w:sz w:val="16"/>
          <w:szCs w:val="16"/>
        </w:rPr>
        <w:t xml:space="preserve"> &lt;channel&gt;</w:t>
      </w:r>
    </w:p>
    <w:p w:rsidR="005D22C8" w:rsidRPr="00D33AF4" w:rsidRDefault="005D22C8" w:rsidP="005D22C8">
      <w:pPr>
        <w:pStyle w:val="Code"/>
        <w:rPr>
          <w:sz w:val="16"/>
          <w:szCs w:val="16"/>
        </w:rPr>
      </w:pPr>
      <w:r w:rsidRPr="00D33AF4">
        <w:rPr>
          <w:sz w:val="16"/>
          <w:szCs w:val="16"/>
        </w:rPr>
        <w:t xml:space="preserve">  &lt;title&gt;To Do List&lt;/title&gt;</w:t>
      </w:r>
    </w:p>
    <w:p w:rsidR="005D22C8" w:rsidRPr="00D33AF4" w:rsidRDefault="005D22C8" w:rsidP="005D22C8">
      <w:pPr>
        <w:pStyle w:val="Code"/>
        <w:rPr>
          <w:sz w:val="16"/>
          <w:szCs w:val="16"/>
        </w:rPr>
      </w:pPr>
      <w:r w:rsidRPr="00D33AF4">
        <w:rPr>
          <w:sz w:val="16"/>
          <w:szCs w:val="16"/>
        </w:rPr>
        <w:t xml:space="preserve">  &lt;description&gt;A list of items to do&lt;/description&gt;</w:t>
      </w:r>
    </w:p>
    <w:p w:rsidR="005D22C8" w:rsidRPr="00D33AF4" w:rsidRDefault="005D22C8" w:rsidP="005D22C8">
      <w:pPr>
        <w:pStyle w:val="Code"/>
        <w:rPr>
          <w:sz w:val="16"/>
          <w:szCs w:val="16"/>
        </w:rPr>
      </w:pPr>
      <w:r w:rsidRPr="00D33AF4">
        <w:rPr>
          <w:sz w:val="16"/>
          <w:szCs w:val="16"/>
        </w:rPr>
        <w:t xml:space="preserve">  &lt;link&gt; </w:t>
      </w:r>
      <w:r w:rsidR="00DF3A32">
        <w:rPr>
          <w:sz w:val="16"/>
          <w:szCs w:val="16"/>
        </w:rPr>
        <w:t>http://</w:t>
      </w:r>
      <w:r w:rsidR="00773144">
        <w:rPr>
          <w:sz w:val="16"/>
          <w:szCs w:val="16"/>
        </w:rPr>
        <w:t>example</w:t>
      </w:r>
      <w:r w:rsidR="00DF3A32">
        <w:rPr>
          <w:sz w:val="16"/>
          <w:szCs w:val="16"/>
        </w:rPr>
        <w:t>.com/partial.xml</w:t>
      </w:r>
      <w:r w:rsidRPr="00D33AF4">
        <w:rPr>
          <w:sz w:val="16"/>
          <w:szCs w:val="16"/>
        </w:rPr>
        <w:t xml:space="preserve"> &lt;/link&gt;</w:t>
      </w:r>
    </w:p>
    <w:p w:rsidR="001C7F59" w:rsidRPr="00D33AF4" w:rsidRDefault="005D22C8" w:rsidP="001C7F59">
      <w:pPr>
        <w:pStyle w:val="Code"/>
        <w:rPr>
          <w:sz w:val="16"/>
          <w:szCs w:val="16"/>
        </w:rPr>
      </w:pPr>
      <w:r w:rsidRPr="00D33AF4">
        <w:rPr>
          <w:sz w:val="16"/>
          <w:szCs w:val="16"/>
        </w:rPr>
        <w:t xml:space="preserve">  &lt;sx:sharing </w:t>
      </w:r>
      <w:r w:rsidR="001C7F59" w:rsidRPr="00D33AF4">
        <w:rPr>
          <w:sz w:val="16"/>
          <w:szCs w:val="16"/>
        </w:rPr>
        <w:t>since="</w:t>
      </w:r>
      <w:r w:rsidR="001C7F59" w:rsidRPr="000C6BB6">
        <w:rPr>
          <w:sz w:val="16"/>
          <w:szCs w:val="16"/>
        </w:rPr>
        <w:t>200</w:t>
      </w:r>
      <w:r w:rsidR="001C7F59">
        <w:rPr>
          <w:sz w:val="16"/>
          <w:szCs w:val="16"/>
        </w:rPr>
        <w:t>5</w:t>
      </w:r>
      <w:r w:rsidR="001C7F59" w:rsidRPr="000C6BB6">
        <w:rPr>
          <w:sz w:val="16"/>
          <w:szCs w:val="16"/>
        </w:rPr>
        <w:t>-</w:t>
      </w:r>
      <w:r w:rsidR="001C7F59">
        <w:rPr>
          <w:sz w:val="16"/>
          <w:szCs w:val="16"/>
        </w:rPr>
        <w:t>0</w:t>
      </w:r>
      <w:r w:rsidR="001C7F59" w:rsidRPr="000C6BB6">
        <w:rPr>
          <w:sz w:val="16"/>
          <w:szCs w:val="16"/>
        </w:rPr>
        <w:t>2-13T18:30:02Z</w:t>
      </w:r>
      <w:r w:rsidR="001C7F59" w:rsidRPr="00D33AF4">
        <w:rPr>
          <w:sz w:val="16"/>
          <w:szCs w:val="16"/>
        </w:rPr>
        <w:t>"</w:t>
      </w:r>
    </w:p>
    <w:p w:rsidR="005D22C8" w:rsidRPr="00D33AF4" w:rsidRDefault="001C7F59" w:rsidP="001C7F59">
      <w:pPr>
        <w:pStyle w:val="Code"/>
        <w:rPr>
          <w:sz w:val="16"/>
          <w:szCs w:val="16"/>
        </w:rPr>
      </w:pPr>
      <w:r w:rsidRPr="00D33AF4">
        <w:rPr>
          <w:sz w:val="16"/>
          <w:szCs w:val="16"/>
        </w:rPr>
        <w:t xml:space="preserve">    until="</w:t>
      </w:r>
      <w:r w:rsidRPr="000C6BB6">
        <w:rPr>
          <w:sz w:val="16"/>
          <w:szCs w:val="16"/>
        </w:rPr>
        <w:t>200</w:t>
      </w:r>
      <w:r>
        <w:rPr>
          <w:sz w:val="16"/>
          <w:szCs w:val="16"/>
        </w:rPr>
        <w:t>5</w:t>
      </w:r>
      <w:r w:rsidRPr="000C6BB6">
        <w:rPr>
          <w:sz w:val="16"/>
          <w:szCs w:val="16"/>
        </w:rPr>
        <w:t>-</w:t>
      </w:r>
      <w:r>
        <w:rPr>
          <w:sz w:val="16"/>
          <w:szCs w:val="16"/>
        </w:rPr>
        <w:t>05</w:t>
      </w:r>
      <w:r w:rsidRPr="000C6BB6">
        <w:rPr>
          <w:sz w:val="16"/>
          <w:szCs w:val="16"/>
        </w:rPr>
        <w:t>-</w:t>
      </w:r>
      <w:r>
        <w:rPr>
          <w:sz w:val="16"/>
          <w:szCs w:val="16"/>
        </w:rPr>
        <w:t>2</w:t>
      </w:r>
      <w:r w:rsidRPr="000C6BB6">
        <w:rPr>
          <w:sz w:val="16"/>
          <w:szCs w:val="16"/>
        </w:rPr>
        <w:t>3T18:30:02Z</w:t>
      </w:r>
      <w:r w:rsidRPr="00D33AF4">
        <w:rPr>
          <w:sz w:val="16"/>
          <w:szCs w:val="16"/>
        </w:rPr>
        <w:t xml:space="preserve">" </w:t>
      </w:r>
      <w:r w:rsidR="005D22C8" w:rsidRPr="00D33AF4">
        <w:rPr>
          <w:sz w:val="16"/>
          <w:szCs w:val="16"/>
        </w:rPr>
        <w:t>&gt;</w:t>
      </w:r>
    </w:p>
    <w:p w:rsidR="005D22C8" w:rsidRPr="00D33AF4" w:rsidRDefault="005D22C8" w:rsidP="005D22C8">
      <w:pPr>
        <w:pStyle w:val="Code"/>
        <w:rPr>
          <w:sz w:val="16"/>
          <w:szCs w:val="16"/>
        </w:rPr>
      </w:pPr>
      <w:r w:rsidRPr="00D33AF4">
        <w:rPr>
          <w:sz w:val="16"/>
          <w:szCs w:val="16"/>
        </w:rPr>
        <w:t xml:space="preserve">   &lt;sx:related link="http://</w:t>
      </w:r>
      <w:r w:rsidR="00773144">
        <w:rPr>
          <w:sz w:val="16"/>
          <w:szCs w:val="16"/>
        </w:rPr>
        <w:t>example</w:t>
      </w:r>
      <w:r w:rsidRPr="00D33AF4">
        <w:rPr>
          <w:sz w:val="16"/>
          <w:szCs w:val="16"/>
        </w:rPr>
        <w:t>.com/all.xml" type="complete" /&gt;</w:t>
      </w:r>
    </w:p>
    <w:p w:rsidR="005D22C8" w:rsidRPr="00D33AF4" w:rsidRDefault="005D22C8" w:rsidP="005D22C8">
      <w:pPr>
        <w:pStyle w:val="Code"/>
        <w:rPr>
          <w:sz w:val="16"/>
          <w:szCs w:val="16"/>
        </w:rPr>
      </w:pPr>
      <w:r w:rsidRPr="00D33AF4">
        <w:rPr>
          <w:sz w:val="16"/>
          <w:szCs w:val="16"/>
        </w:rPr>
        <w:t xml:space="preserve">   &lt;sx:related link="http://</w:t>
      </w:r>
      <w:r w:rsidR="00773144">
        <w:rPr>
          <w:sz w:val="16"/>
          <w:szCs w:val="16"/>
        </w:rPr>
        <w:t>example.com</w:t>
      </w:r>
      <w:r w:rsidRPr="00D33AF4">
        <w:rPr>
          <w:sz w:val="16"/>
          <w:szCs w:val="16"/>
        </w:rPr>
        <w:t xml:space="preserve">/B.xml" type="aggregated" </w:t>
      </w:r>
    </w:p>
    <w:p w:rsidR="005D22C8" w:rsidRPr="00D33AF4" w:rsidRDefault="005D22C8" w:rsidP="005D22C8">
      <w:pPr>
        <w:pStyle w:val="Code"/>
        <w:rPr>
          <w:sz w:val="16"/>
          <w:szCs w:val="16"/>
        </w:rPr>
      </w:pPr>
      <w:r w:rsidRPr="00D33AF4">
        <w:rPr>
          <w:sz w:val="16"/>
          <w:szCs w:val="16"/>
        </w:rPr>
        <w:t xml:space="preserve">    title="To Do List (Jacks Copy)" /&gt;</w:t>
      </w:r>
    </w:p>
    <w:p w:rsidR="005D22C8" w:rsidRPr="00D33AF4" w:rsidRDefault="005D22C8" w:rsidP="005D22C8">
      <w:pPr>
        <w:pStyle w:val="Code"/>
        <w:rPr>
          <w:sz w:val="16"/>
          <w:szCs w:val="16"/>
        </w:rPr>
      </w:pPr>
      <w:r w:rsidRPr="00D33AF4">
        <w:rPr>
          <w:sz w:val="16"/>
          <w:szCs w:val="16"/>
        </w:rPr>
        <w:t xml:space="preserve">  &lt;/sx:sharing&gt;</w:t>
      </w:r>
    </w:p>
    <w:p w:rsidR="005D22C8" w:rsidRPr="00D33AF4" w:rsidRDefault="005D22C8" w:rsidP="005D22C8">
      <w:pPr>
        <w:pStyle w:val="Code"/>
        <w:rPr>
          <w:sz w:val="16"/>
          <w:szCs w:val="16"/>
        </w:rPr>
      </w:pPr>
      <w:r>
        <w:rPr>
          <w:sz w:val="16"/>
          <w:szCs w:val="16"/>
        </w:rPr>
        <w:t xml:space="preserve">  </w:t>
      </w:r>
      <w:r w:rsidRPr="00D33AF4">
        <w:rPr>
          <w:sz w:val="16"/>
          <w:szCs w:val="16"/>
        </w:rPr>
        <w:t>&lt;item&gt;</w:t>
      </w:r>
    </w:p>
    <w:p w:rsidR="005D22C8" w:rsidRPr="00D33AF4" w:rsidRDefault="005D22C8" w:rsidP="005D22C8">
      <w:pPr>
        <w:pStyle w:val="Code"/>
        <w:rPr>
          <w:sz w:val="16"/>
          <w:szCs w:val="16"/>
        </w:rPr>
      </w:pPr>
      <w:r>
        <w:rPr>
          <w:sz w:val="16"/>
          <w:szCs w:val="16"/>
        </w:rPr>
        <w:t xml:space="preserve">  </w:t>
      </w:r>
      <w:r w:rsidRPr="00D33AF4">
        <w:rPr>
          <w:sz w:val="16"/>
          <w:szCs w:val="16"/>
        </w:rPr>
        <w:t xml:space="preserve"> &lt;title&gt;Buy groceries&lt;/title&gt;</w:t>
      </w:r>
    </w:p>
    <w:p w:rsidR="005D22C8" w:rsidRPr="00D33AF4" w:rsidRDefault="005D22C8" w:rsidP="005D22C8">
      <w:pPr>
        <w:pStyle w:val="Code"/>
        <w:rPr>
          <w:sz w:val="16"/>
          <w:szCs w:val="16"/>
        </w:rPr>
      </w:pPr>
      <w:r>
        <w:rPr>
          <w:sz w:val="16"/>
          <w:szCs w:val="16"/>
        </w:rPr>
        <w:t xml:space="preserve">  </w:t>
      </w:r>
      <w:r w:rsidRPr="00D33AF4">
        <w:rPr>
          <w:sz w:val="16"/>
          <w:szCs w:val="16"/>
        </w:rPr>
        <w:t xml:space="preserve"> &lt;description&gt;Get milk, eggs, butter and bread&lt;/description&gt;</w:t>
      </w:r>
    </w:p>
    <w:p w:rsidR="005D22C8" w:rsidRPr="00D33AF4" w:rsidRDefault="005D22C8" w:rsidP="005D22C8">
      <w:pPr>
        <w:pStyle w:val="Code"/>
        <w:rPr>
          <w:sz w:val="16"/>
          <w:szCs w:val="16"/>
        </w:rPr>
      </w:pPr>
      <w:r>
        <w:rPr>
          <w:sz w:val="16"/>
          <w:szCs w:val="16"/>
        </w:rPr>
        <w:t xml:space="preserve">  </w:t>
      </w:r>
      <w:r w:rsidRPr="00D33AF4">
        <w:rPr>
          <w:sz w:val="16"/>
          <w:szCs w:val="16"/>
        </w:rPr>
        <w:t xml:space="preserve"> &lt;sx:sync id="</w:t>
      </w:r>
      <w:r w:rsidR="006B6A2D">
        <w:rPr>
          <w:sz w:val="16"/>
          <w:szCs w:val="16"/>
        </w:rPr>
        <w:t>item 1_myapp_2005-05-21T11:43:33Z</w:t>
      </w:r>
      <w:r w:rsidRPr="00D33AF4">
        <w:rPr>
          <w:sz w:val="16"/>
          <w:szCs w:val="16"/>
        </w:rPr>
        <w:t>" updates=</w:t>
      </w:r>
      <w:r w:rsidR="005B1FD3" w:rsidRPr="00D33AF4">
        <w:rPr>
          <w:sz w:val="16"/>
          <w:szCs w:val="16"/>
        </w:rPr>
        <w:t>"</w:t>
      </w:r>
      <w:r w:rsidRPr="00D33AF4">
        <w:rPr>
          <w:sz w:val="16"/>
          <w:szCs w:val="16"/>
        </w:rPr>
        <w:t>3</w:t>
      </w:r>
      <w:r w:rsidR="005B1FD3" w:rsidRPr="00D33AF4">
        <w:rPr>
          <w:sz w:val="16"/>
          <w:szCs w:val="16"/>
        </w:rPr>
        <w:t>"</w:t>
      </w:r>
      <w:r w:rsidRPr="00D33AF4">
        <w:rPr>
          <w:sz w:val="16"/>
          <w:szCs w:val="16"/>
        </w:rPr>
        <w:t>&gt;</w:t>
      </w:r>
    </w:p>
    <w:p w:rsidR="005D22C8" w:rsidRPr="00D33AF4" w:rsidRDefault="005D22C8" w:rsidP="005D22C8">
      <w:pPr>
        <w:pStyle w:val="Code"/>
        <w:rPr>
          <w:sz w:val="16"/>
          <w:szCs w:val="16"/>
        </w:rPr>
      </w:pPr>
      <w:r>
        <w:rPr>
          <w:sz w:val="16"/>
          <w:szCs w:val="16"/>
        </w:rPr>
        <w:t xml:space="preserve">  </w:t>
      </w:r>
      <w:r w:rsidRPr="00D33AF4">
        <w:rPr>
          <w:sz w:val="16"/>
          <w:szCs w:val="16"/>
        </w:rPr>
        <w:t xml:space="preserve">  &lt;sx:history sequence="3" when="</w:t>
      </w:r>
      <w:r w:rsidR="008064F9">
        <w:rPr>
          <w:sz w:val="16"/>
          <w:szCs w:val="16"/>
        </w:rPr>
        <w:t>2005-05-21T</w:t>
      </w:r>
      <w:r w:rsidR="008064F9" w:rsidRPr="00D33AF4">
        <w:rPr>
          <w:sz w:val="16"/>
          <w:szCs w:val="16"/>
        </w:rPr>
        <w:t>11:43:33</w:t>
      </w:r>
      <w:r w:rsidR="008064F9">
        <w:rPr>
          <w:sz w:val="16"/>
          <w:szCs w:val="16"/>
        </w:rPr>
        <w:t>Z</w:t>
      </w:r>
      <w:r w:rsidRPr="00D33AF4">
        <w:rPr>
          <w:sz w:val="16"/>
          <w:szCs w:val="16"/>
        </w:rPr>
        <w:t>" by="JEO2000"/&gt;</w:t>
      </w:r>
    </w:p>
    <w:p w:rsidR="005D22C8" w:rsidRPr="00D33AF4" w:rsidRDefault="005D22C8" w:rsidP="005D22C8">
      <w:pPr>
        <w:pStyle w:val="Code"/>
        <w:rPr>
          <w:sz w:val="16"/>
          <w:szCs w:val="16"/>
        </w:rPr>
      </w:pPr>
      <w:r>
        <w:rPr>
          <w:sz w:val="16"/>
          <w:szCs w:val="16"/>
        </w:rPr>
        <w:t xml:space="preserve">  </w:t>
      </w:r>
      <w:r w:rsidRPr="00D33AF4">
        <w:rPr>
          <w:sz w:val="16"/>
          <w:szCs w:val="16"/>
        </w:rPr>
        <w:t xml:space="preserve">  &lt;sx:history sequence="2" when="</w:t>
      </w:r>
      <w:r w:rsidR="008064F9">
        <w:rPr>
          <w:sz w:val="16"/>
          <w:szCs w:val="16"/>
        </w:rPr>
        <w:t>2005-05-21T</w:t>
      </w:r>
      <w:r w:rsidR="008064F9" w:rsidRPr="00D33AF4">
        <w:rPr>
          <w:sz w:val="16"/>
          <w:szCs w:val="16"/>
        </w:rPr>
        <w:t>1</w:t>
      </w:r>
      <w:r w:rsidR="008064F9">
        <w:rPr>
          <w:sz w:val="16"/>
          <w:szCs w:val="16"/>
        </w:rPr>
        <w:t>0</w:t>
      </w:r>
      <w:r w:rsidR="008064F9" w:rsidRPr="00D33AF4">
        <w:rPr>
          <w:sz w:val="16"/>
          <w:szCs w:val="16"/>
        </w:rPr>
        <w:t>:43:33</w:t>
      </w:r>
      <w:r w:rsidR="008064F9">
        <w:rPr>
          <w:sz w:val="16"/>
          <w:szCs w:val="16"/>
        </w:rPr>
        <w:t>Z</w:t>
      </w:r>
      <w:r w:rsidRPr="00D33AF4">
        <w:rPr>
          <w:sz w:val="16"/>
          <w:szCs w:val="16"/>
        </w:rPr>
        <w:t>" by="REO1750"/&gt;</w:t>
      </w:r>
    </w:p>
    <w:p w:rsidR="005D22C8" w:rsidRPr="00D33AF4" w:rsidRDefault="005D22C8" w:rsidP="005D22C8">
      <w:pPr>
        <w:pStyle w:val="Code"/>
        <w:rPr>
          <w:sz w:val="16"/>
          <w:szCs w:val="16"/>
        </w:rPr>
      </w:pPr>
      <w:r>
        <w:rPr>
          <w:sz w:val="16"/>
          <w:szCs w:val="16"/>
        </w:rPr>
        <w:t xml:space="preserve">  </w:t>
      </w:r>
      <w:r w:rsidRPr="00D33AF4">
        <w:rPr>
          <w:sz w:val="16"/>
          <w:szCs w:val="16"/>
        </w:rPr>
        <w:t xml:space="preserve">  &lt;sx:history sequence="1" when="</w:t>
      </w:r>
      <w:r w:rsidR="008064F9">
        <w:rPr>
          <w:sz w:val="16"/>
          <w:szCs w:val="16"/>
        </w:rPr>
        <w:t>2005-05-21T09</w:t>
      </w:r>
      <w:r w:rsidR="008064F9" w:rsidRPr="00D33AF4">
        <w:rPr>
          <w:sz w:val="16"/>
          <w:szCs w:val="16"/>
        </w:rPr>
        <w:t>:43:33</w:t>
      </w:r>
      <w:r w:rsidR="008064F9">
        <w:rPr>
          <w:sz w:val="16"/>
          <w:szCs w:val="16"/>
        </w:rPr>
        <w:t>Z</w:t>
      </w:r>
      <w:r w:rsidRPr="00D33AF4">
        <w:rPr>
          <w:sz w:val="16"/>
          <w:szCs w:val="16"/>
        </w:rPr>
        <w:t>" by="REO1750"/&gt;</w:t>
      </w:r>
    </w:p>
    <w:p w:rsidR="005D22C8" w:rsidRPr="00D33AF4" w:rsidRDefault="005D22C8" w:rsidP="005D22C8">
      <w:pPr>
        <w:pStyle w:val="Code"/>
        <w:rPr>
          <w:sz w:val="16"/>
          <w:szCs w:val="16"/>
        </w:rPr>
      </w:pPr>
      <w:r>
        <w:rPr>
          <w:sz w:val="16"/>
          <w:szCs w:val="16"/>
        </w:rPr>
        <w:t xml:space="preserve">  </w:t>
      </w:r>
      <w:r w:rsidRPr="00D33AF4">
        <w:rPr>
          <w:sz w:val="16"/>
          <w:szCs w:val="16"/>
        </w:rPr>
        <w:t xml:space="preserve"> &lt;/sx:sync&gt;</w:t>
      </w:r>
    </w:p>
    <w:p w:rsidR="005D22C8" w:rsidRPr="00D33AF4" w:rsidRDefault="005D22C8" w:rsidP="005D22C8">
      <w:pPr>
        <w:pStyle w:val="Code"/>
        <w:rPr>
          <w:sz w:val="16"/>
          <w:szCs w:val="16"/>
        </w:rPr>
      </w:pPr>
      <w:r>
        <w:rPr>
          <w:sz w:val="16"/>
          <w:szCs w:val="16"/>
        </w:rPr>
        <w:t xml:space="preserve">  </w:t>
      </w:r>
      <w:r w:rsidRPr="00D33AF4">
        <w:rPr>
          <w:sz w:val="16"/>
          <w:szCs w:val="16"/>
        </w:rPr>
        <w:t>&lt;/item&gt;</w:t>
      </w:r>
    </w:p>
    <w:p w:rsidR="005D22C8" w:rsidRPr="00D33AF4" w:rsidRDefault="005D22C8" w:rsidP="005D22C8">
      <w:pPr>
        <w:pStyle w:val="Code"/>
        <w:rPr>
          <w:sz w:val="16"/>
          <w:szCs w:val="16"/>
        </w:rPr>
      </w:pPr>
      <w:r w:rsidRPr="00D33AF4">
        <w:rPr>
          <w:sz w:val="16"/>
          <w:szCs w:val="16"/>
        </w:rPr>
        <w:t xml:space="preserve"> &lt;/channel&gt;</w:t>
      </w:r>
    </w:p>
    <w:p w:rsidR="005D22C8" w:rsidRPr="00D33AF4" w:rsidRDefault="005D22C8" w:rsidP="005D22C8">
      <w:pPr>
        <w:pStyle w:val="Code"/>
        <w:rPr>
          <w:sz w:val="16"/>
          <w:szCs w:val="16"/>
        </w:rPr>
      </w:pPr>
      <w:r w:rsidRPr="00D33AF4">
        <w:rPr>
          <w:sz w:val="16"/>
          <w:szCs w:val="16"/>
        </w:rPr>
        <w:t>&lt;/rss&gt;</w:t>
      </w:r>
    </w:p>
    <w:p w:rsidR="00906C8A" w:rsidRDefault="00906C8A">
      <w:pPr>
        <w:spacing w:before="0" w:after="0" w:line="240" w:lineRule="auto"/>
      </w:pPr>
      <w:r>
        <w:br w:type="page"/>
      </w:r>
    </w:p>
    <w:p w:rsidR="00CD21D5" w:rsidRDefault="0001729B" w:rsidP="00E51C13">
      <w:pPr>
        <w:pStyle w:val="Heading3"/>
      </w:pPr>
      <w:r>
        <w:lastRenderedPageBreak/>
        <w:t>2</w:t>
      </w:r>
      <w:r>
        <w:tab/>
        <w:t>Extensions</w:t>
      </w:r>
    </w:p>
    <w:p w:rsidR="00CD21D5" w:rsidRDefault="0001729B">
      <w:pPr>
        <w:pStyle w:val="Heading5"/>
      </w:pPr>
      <w:r>
        <w:t>2.1</w:t>
      </w:r>
      <w:r>
        <w:tab/>
        <w:t xml:space="preserve">&lt;sx:sharing&gt; element within </w:t>
      </w:r>
      <w:r w:rsidR="001278BF">
        <w:t>Atom</w:t>
      </w:r>
      <w:r>
        <w:t xml:space="preserve"> &lt;</w:t>
      </w:r>
      <w:r w:rsidR="00BD0A70">
        <w:t>feed</w:t>
      </w:r>
      <w:r>
        <w:t xml:space="preserve">&gt; </w:t>
      </w:r>
      <w:r w:rsidR="001D0F54">
        <w:t>or RSS &lt;channel&gt;</w:t>
      </w:r>
    </w:p>
    <w:p w:rsidR="00AB2B74" w:rsidRDefault="00773144" w:rsidP="00AB2B74">
      <w:pPr>
        <w:pStyle w:val="Text"/>
      </w:pPr>
      <w:r>
        <w:t>The sx:sharing element is optional. If it exists, t</w:t>
      </w:r>
      <w:r w:rsidR="00AB2B74">
        <w:t xml:space="preserve">he </w:t>
      </w:r>
      <w:r w:rsidR="00AB2B74">
        <w:rPr>
          <w:b/>
          <w:bCs/>
        </w:rPr>
        <w:t>sx:sharing</w:t>
      </w:r>
      <w:r w:rsidR="00AB2B74">
        <w:t xml:space="preserve"> element MAY contain one or more </w:t>
      </w:r>
      <w:r w:rsidR="00AB2B74">
        <w:rPr>
          <w:b/>
          <w:bCs/>
        </w:rPr>
        <w:t>sx:related</w:t>
      </w:r>
      <w:r w:rsidR="00AB2B74">
        <w:t xml:space="preserve"> elements.</w:t>
      </w:r>
    </w:p>
    <w:p w:rsidR="00AB2B74" w:rsidRPr="00AB2B74" w:rsidRDefault="00AB2B74" w:rsidP="00AB2B74">
      <w:pPr>
        <w:pStyle w:val="Text"/>
      </w:pPr>
    </w:p>
    <w:tbl>
      <w:tblPr>
        <w:tblW w:w="902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80" w:type="dxa"/>
          <w:right w:w="80" w:type="dxa"/>
        </w:tblCellMar>
        <w:tblLook w:val="0000"/>
      </w:tblPr>
      <w:tblGrid>
        <w:gridCol w:w="1520"/>
        <w:gridCol w:w="7505"/>
      </w:tblGrid>
      <w:tr w:rsidR="0001729B" w:rsidTr="004460D7">
        <w:tc>
          <w:tcPr>
            <w:tcW w:w="1520" w:type="dxa"/>
          </w:tcPr>
          <w:p w:rsidR="00CD21D5" w:rsidRDefault="0001729B">
            <w:pPr>
              <w:pStyle w:val="Label"/>
            </w:pPr>
            <w:r>
              <w:t>Attributes</w:t>
            </w:r>
          </w:p>
        </w:tc>
        <w:tc>
          <w:tcPr>
            <w:tcW w:w="7505" w:type="dxa"/>
          </w:tcPr>
          <w:p w:rsidR="00CD21D5" w:rsidRDefault="0001729B">
            <w:pPr>
              <w:pStyle w:val="Label"/>
            </w:pPr>
            <w:r>
              <w:t>Description</w:t>
            </w:r>
          </w:p>
        </w:tc>
      </w:tr>
      <w:tr w:rsidR="0001729B" w:rsidTr="004460D7">
        <w:tc>
          <w:tcPr>
            <w:tcW w:w="1520" w:type="dxa"/>
          </w:tcPr>
          <w:p w:rsidR="00CD21D5" w:rsidRDefault="002A7A33">
            <w:pPr>
              <w:pStyle w:val="Label"/>
            </w:pPr>
            <w:r>
              <w:t>s</w:t>
            </w:r>
            <w:r w:rsidR="0001729B">
              <w:t>ince</w:t>
            </w:r>
          </w:p>
        </w:tc>
        <w:tc>
          <w:tcPr>
            <w:tcW w:w="7505" w:type="dxa"/>
          </w:tcPr>
          <w:p w:rsidR="002A7A33" w:rsidRDefault="0001729B" w:rsidP="002A7A33">
            <w:pPr>
              <w:pStyle w:val="Text"/>
              <w:rPr>
                <w:iCs/>
              </w:rPr>
            </w:pPr>
            <w:r>
              <w:rPr>
                <w:i/>
                <w:iCs/>
              </w:rPr>
              <w:t>An optional</w:t>
            </w:r>
            <w:r w:rsidR="00A16D52">
              <w:rPr>
                <w:i/>
                <w:iCs/>
              </w:rPr>
              <w:t>,</w:t>
            </w:r>
            <w:r>
              <w:rPr>
                <w:i/>
                <w:iCs/>
              </w:rPr>
              <w:t xml:space="preserve"> </w:t>
            </w:r>
            <w:r w:rsidR="00A16D52">
              <w:rPr>
                <w:i/>
                <w:iCs/>
              </w:rPr>
              <w:t>string</w:t>
            </w:r>
            <w:r>
              <w:rPr>
                <w:i/>
                <w:iCs/>
              </w:rPr>
              <w:t xml:space="preserve"> attribute. </w:t>
            </w:r>
            <w:r w:rsidR="00B33A76">
              <w:rPr>
                <w:iCs/>
              </w:rPr>
              <w:t>If present</w:t>
            </w:r>
            <w:r w:rsidR="00A16D52">
              <w:rPr>
                <w:iCs/>
              </w:rPr>
              <w:t>,</w:t>
            </w:r>
            <w:r w:rsidR="00B33A76">
              <w:rPr>
                <w:iCs/>
              </w:rPr>
              <w:t xml:space="preserve"> </w:t>
            </w:r>
            <w:r w:rsidR="004F2509">
              <w:rPr>
                <w:iCs/>
              </w:rPr>
              <w:t xml:space="preserve">its </w:t>
            </w:r>
            <w:r w:rsidR="00B33A76">
              <w:rPr>
                <w:iCs/>
              </w:rPr>
              <w:t xml:space="preserve">value </w:t>
            </w:r>
            <w:r w:rsidR="002A7A33">
              <w:rPr>
                <w:iCs/>
              </w:rPr>
              <w:t xml:space="preserve">is set by the publisher </w:t>
            </w:r>
            <w:r w:rsidR="008317DF">
              <w:rPr>
                <w:iCs/>
              </w:rPr>
              <w:t xml:space="preserve">as a </w:t>
            </w:r>
            <w:r w:rsidR="00C61C37">
              <w:rPr>
                <w:iCs/>
              </w:rPr>
              <w:t>lower bound of items contained within the feed</w:t>
            </w:r>
            <w:r w:rsidR="002A7A33">
              <w:rPr>
                <w:iCs/>
              </w:rPr>
              <w:t>.</w:t>
            </w:r>
            <w:r w:rsidR="007E3F4C">
              <w:rPr>
                <w:iCs/>
              </w:rPr>
              <w:t xml:space="preserve">  See section 5 for more information.</w:t>
            </w:r>
          </w:p>
          <w:p w:rsidR="00CD21D5" w:rsidRDefault="002A7A33" w:rsidP="002A7A33">
            <w:pPr>
              <w:pStyle w:val="Text"/>
            </w:pPr>
            <w:r>
              <w:t xml:space="preserve">NOTE:  If this attribute is exists, the </w:t>
            </w:r>
            <w:r>
              <w:rPr>
                <w:b/>
                <w:iCs/>
              </w:rPr>
              <w:t>until</w:t>
            </w:r>
            <w:r>
              <w:t xml:space="preserve"> attribute MUST also exist.</w:t>
            </w:r>
          </w:p>
        </w:tc>
      </w:tr>
      <w:tr w:rsidR="0001729B" w:rsidTr="004460D7">
        <w:tc>
          <w:tcPr>
            <w:tcW w:w="1520" w:type="dxa"/>
          </w:tcPr>
          <w:p w:rsidR="00CD21D5" w:rsidRDefault="002A7A33">
            <w:pPr>
              <w:pStyle w:val="Label"/>
            </w:pPr>
            <w:r>
              <w:t>u</w:t>
            </w:r>
            <w:r w:rsidR="00B33A76">
              <w:t>ntil</w:t>
            </w:r>
          </w:p>
        </w:tc>
        <w:tc>
          <w:tcPr>
            <w:tcW w:w="7505" w:type="dxa"/>
          </w:tcPr>
          <w:p w:rsidR="002A7A33" w:rsidRDefault="0001729B">
            <w:pPr>
              <w:pStyle w:val="Text"/>
            </w:pPr>
            <w:r>
              <w:rPr>
                <w:i/>
                <w:iCs/>
              </w:rPr>
              <w:t>An optional</w:t>
            </w:r>
            <w:r w:rsidR="00A16D52">
              <w:rPr>
                <w:i/>
                <w:iCs/>
              </w:rPr>
              <w:t>, string</w:t>
            </w:r>
            <w:r>
              <w:rPr>
                <w:i/>
                <w:iCs/>
              </w:rPr>
              <w:t xml:space="preserve"> attribute</w:t>
            </w:r>
            <w:r>
              <w:t xml:space="preserve">. </w:t>
            </w:r>
            <w:r w:rsidR="00C61C37">
              <w:rPr>
                <w:iCs/>
              </w:rPr>
              <w:t>If present, its value is set by the publisher as an upper bound of items contained within the feed.  See section 5 for more information</w:t>
            </w:r>
            <w:r w:rsidR="00714108">
              <w:rPr>
                <w:iCs/>
              </w:rPr>
              <w:t>.</w:t>
            </w:r>
          </w:p>
          <w:p w:rsidR="00CD21D5" w:rsidRDefault="00CB383D" w:rsidP="002A7A33">
            <w:pPr>
              <w:pStyle w:val="Text"/>
            </w:pPr>
            <w:r>
              <w:t xml:space="preserve">NOTE:  If this attribute is exists, the </w:t>
            </w:r>
            <w:r>
              <w:rPr>
                <w:b/>
                <w:iCs/>
              </w:rPr>
              <w:t>since</w:t>
            </w:r>
            <w:r>
              <w:t xml:space="preserve"> attribute </w:t>
            </w:r>
            <w:r w:rsidR="002A7A33">
              <w:t>MUST</w:t>
            </w:r>
            <w:r>
              <w:t xml:space="preserve"> also exist.</w:t>
            </w:r>
          </w:p>
        </w:tc>
      </w:tr>
      <w:tr w:rsidR="0001729B" w:rsidTr="004460D7">
        <w:tc>
          <w:tcPr>
            <w:tcW w:w="1520" w:type="dxa"/>
          </w:tcPr>
          <w:p w:rsidR="00CD21D5" w:rsidRDefault="002A7A33">
            <w:pPr>
              <w:pStyle w:val="Label"/>
            </w:pPr>
            <w:r>
              <w:t>e</w:t>
            </w:r>
            <w:r w:rsidR="008A6D19">
              <w:t>xpires</w:t>
            </w:r>
          </w:p>
        </w:tc>
        <w:tc>
          <w:tcPr>
            <w:tcW w:w="7505" w:type="dxa"/>
          </w:tcPr>
          <w:p w:rsidR="007E3F4C" w:rsidRDefault="008A6D19" w:rsidP="008A6D19">
            <w:pPr>
              <w:pStyle w:val="Text"/>
            </w:pPr>
            <w:r>
              <w:rPr>
                <w:i/>
                <w:iCs/>
              </w:rPr>
              <w:t>An optional, date-time attribute.</w:t>
            </w:r>
            <w:r>
              <w:t xml:space="preserve"> If present, represents </w:t>
            </w:r>
            <w:r w:rsidR="00E43800">
              <w:t>a publisher suggested date-time before which subscribers SHOULD read the feed in order to avoid missing item updates</w:t>
            </w:r>
            <w:r w:rsidR="007E3F4C">
              <w:t>.  See section 5 for more information.</w:t>
            </w:r>
          </w:p>
          <w:p w:rsidR="00CD21D5" w:rsidRDefault="008A6D19">
            <w:pPr>
              <w:pStyle w:val="Text"/>
            </w:pPr>
            <w:r>
              <w:t>The value for this attribute SHOULD be interpreted as a best effort, uncalibrated value.</w:t>
            </w:r>
          </w:p>
        </w:tc>
      </w:tr>
    </w:tbl>
    <w:p w:rsidR="00CD21D5" w:rsidRDefault="00CD21D5">
      <w:pPr>
        <w:pStyle w:val="Text"/>
      </w:pPr>
    </w:p>
    <w:p w:rsidR="00E51C13" w:rsidRDefault="00E51C13">
      <w:pPr>
        <w:pStyle w:val="Text"/>
      </w:pPr>
    </w:p>
    <w:p w:rsidR="00CD21D5" w:rsidRDefault="0001729B">
      <w:pPr>
        <w:pStyle w:val="Heading5"/>
      </w:pPr>
      <w:r>
        <w:t>2.2</w:t>
      </w:r>
      <w:r>
        <w:tab/>
        <w:t>&lt;sx:related&gt;</w:t>
      </w:r>
      <w:r w:rsidR="00B264E1">
        <w:t xml:space="preserve"> </w:t>
      </w:r>
      <w:r>
        <w:t>element within &lt;sx:sharing&gt;</w:t>
      </w:r>
    </w:p>
    <w:p w:rsidR="00AB2B74" w:rsidRDefault="00AB2B74" w:rsidP="00AB2B74">
      <w:pPr>
        <w:pStyle w:val="Text"/>
      </w:pPr>
      <w:r>
        <w:t xml:space="preserve">The </w:t>
      </w:r>
      <w:r>
        <w:rPr>
          <w:b/>
          <w:bCs/>
        </w:rPr>
        <w:t>sx:related</w:t>
      </w:r>
      <w:r>
        <w:t xml:space="preserve"> element is optional, but when present contains information about related feeds or locations.</w:t>
      </w:r>
    </w:p>
    <w:p w:rsidR="00AB2B74" w:rsidRPr="00AB2B74" w:rsidRDefault="00AB2B74" w:rsidP="00AB2B74">
      <w:pPr>
        <w:pStyle w:val="Text"/>
      </w:pPr>
    </w:p>
    <w:tbl>
      <w:tblPr>
        <w:tblW w:w="9025" w:type="dxa"/>
        <w:tblLayout w:type="fixed"/>
        <w:tblCellMar>
          <w:left w:w="80" w:type="dxa"/>
          <w:right w:w="80" w:type="dxa"/>
        </w:tblCellMar>
        <w:tblLook w:val="0000"/>
      </w:tblPr>
      <w:tblGrid>
        <w:gridCol w:w="1520"/>
        <w:gridCol w:w="7505"/>
      </w:tblGrid>
      <w:tr w:rsidR="0001729B" w:rsidTr="004460D7">
        <w:tc>
          <w:tcPr>
            <w:tcW w:w="1520" w:type="dxa"/>
            <w:tcBorders>
              <w:top w:val="nil"/>
              <w:left w:val="nil"/>
              <w:bottom w:val="single" w:sz="4" w:space="0" w:color="auto"/>
              <w:right w:val="nil"/>
            </w:tcBorders>
          </w:tcPr>
          <w:p w:rsidR="00CD21D5" w:rsidRDefault="0001729B">
            <w:pPr>
              <w:pStyle w:val="Label"/>
            </w:pPr>
            <w:r>
              <w:t>Attributes</w:t>
            </w:r>
          </w:p>
        </w:tc>
        <w:tc>
          <w:tcPr>
            <w:tcW w:w="7505" w:type="dxa"/>
            <w:tcBorders>
              <w:top w:val="nil"/>
              <w:left w:val="nil"/>
              <w:bottom w:val="single" w:sz="4" w:space="0" w:color="auto"/>
              <w:right w:val="nil"/>
            </w:tcBorders>
          </w:tcPr>
          <w:p w:rsidR="00CD21D5" w:rsidRDefault="0001729B">
            <w:pPr>
              <w:pStyle w:val="Label"/>
            </w:pPr>
            <w:r>
              <w:t>Description</w:t>
            </w:r>
          </w:p>
        </w:tc>
      </w:tr>
      <w:tr w:rsidR="0001729B" w:rsidTr="004460D7">
        <w:tc>
          <w:tcPr>
            <w:tcW w:w="1520" w:type="dxa"/>
            <w:tcBorders>
              <w:top w:val="single" w:sz="4" w:space="0" w:color="auto"/>
              <w:left w:val="single" w:sz="4" w:space="0" w:color="auto"/>
              <w:bottom w:val="single" w:sz="6" w:space="0" w:color="auto"/>
              <w:right w:val="single" w:sz="6" w:space="0" w:color="auto"/>
            </w:tcBorders>
          </w:tcPr>
          <w:p w:rsidR="00CD21D5" w:rsidRDefault="00FB4B67">
            <w:pPr>
              <w:pStyle w:val="Label"/>
            </w:pPr>
            <w:r>
              <w:t>l</w:t>
            </w:r>
            <w:r w:rsidR="0001729B">
              <w:t>ink</w:t>
            </w:r>
          </w:p>
        </w:tc>
        <w:tc>
          <w:tcPr>
            <w:tcW w:w="7505" w:type="dxa"/>
            <w:tcBorders>
              <w:top w:val="single" w:sz="4" w:space="0" w:color="auto"/>
              <w:left w:val="single" w:sz="6" w:space="0" w:color="auto"/>
              <w:bottom w:val="single" w:sz="6" w:space="0" w:color="auto"/>
              <w:right w:val="single" w:sz="4" w:space="0" w:color="auto"/>
            </w:tcBorders>
          </w:tcPr>
          <w:p w:rsidR="00CD21D5" w:rsidRDefault="0001729B">
            <w:pPr>
              <w:pStyle w:val="Text"/>
            </w:pPr>
            <w:r>
              <w:rPr>
                <w:i/>
                <w:iCs/>
              </w:rPr>
              <w:t>A required, URL attribute.</w:t>
            </w:r>
            <w:r>
              <w:t xml:space="preserve"> The URL for related feed</w:t>
            </w:r>
            <w:r w:rsidR="00442584">
              <w:t xml:space="preserve"> or location</w:t>
            </w:r>
            <w:r>
              <w:t>.</w:t>
            </w:r>
          </w:p>
        </w:tc>
      </w:tr>
      <w:tr w:rsidR="0001729B" w:rsidTr="004460D7">
        <w:tc>
          <w:tcPr>
            <w:tcW w:w="1520" w:type="dxa"/>
            <w:tcBorders>
              <w:top w:val="single" w:sz="6" w:space="0" w:color="auto"/>
              <w:left w:val="single" w:sz="4" w:space="0" w:color="auto"/>
              <w:bottom w:val="single" w:sz="6" w:space="0" w:color="auto"/>
              <w:right w:val="single" w:sz="6" w:space="0" w:color="auto"/>
            </w:tcBorders>
          </w:tcPr>
          <w:p w:rsidR="00CD21D5" w:rsidRDefault="00FB4B67">
            <w:pPr>
              <w:pStyle w:val="Label"/>
            </w:pPr>
            <w:r>
              <w:t>title</w:t>
            </w:r>
          </w:p>
        </w:tc>
        <w:tc>
          <w:tcPr>
            <w:tcW w:w="7505" w:type="dxa"/>
            <w:tcBorders>
              <w:top w:val="single" w:sz="6" w:space="0" w:color="auto"/>
              <w:left w:val="single" w:sz="6" w:space="0" w:color="auto"/>
              <w:bottom w:val="single" w:sz="6" w:space="0" w:color="auto"/>
              <w:right w:val="single" w:sz="4" w:space="0" w:color="auto"/>
            </w:tcBorders>
          </w:tcPr>
          <w:p w:rsidR="00CD21D5" w:rsidRDefault="0001729B">
            <w:pPr>
              <w:pStyle w:val="Text"/>
            </w:pPr>
            <w:r>
              <w:rPr>
                <w:i/>
                <w:iCs/>
              </w:rPr>
              <w:t xml:space="preserve">An optional, string attribute. </w:t>
            </w:r>
            <w:r w:rsidR="006B027B">
              <w:t>If present, represents t</w:t>
            </w:r>
            <w:r>
              <w:t>he name or description of the related feed.</w:t>
            </w:r>
          </w:p>
        </w:tc>
      </w:tr>
      <w:tr w:rsidR="0001729B" w:rsidTr="004460D7">
        <w:tc>
          <w:tcPr>
            <w:tcW w:w="1520" w:type="dxa"/>
            <w:tcBorders>
              <w:top w:val="single" w:sz="6" w:space="0" w:color="auto"/>
              <w:left w:val="single" w:sz="4" w:space="0" w:color="auto"/>
              <w:bottom w:val="single" w:sz="6" w:space="0" w:color="auto"/>
              <w:right w:val="single" w:sz="6" w:space="0" w:color="auto"/>
            </w:tcBorders>
          </w:tcPr>
          <w:p w:rsidR="00CD21D5" w:rsidRDefault="00FB4B67">
            <w:pPr>
              <w:pStyle w:val="Label"/>
            </w:pPr>
            <w:r>
              <w:t>type</w:t>
            </w:r>
          </w:p>
        </w:tc>
        <w:tc>
          <w:tcPr>
            <w:tcW w:w="7505" w:type="dxa"/>
            <w:tcBorders>
              <w:top w:val="single" w:sz="6" w:space="0" w:color="auto"/>
              <w:left w:val="single" w:sz="6" w:space="0" w:color="auto"/>
              <w:bottom w:val="single" w:sz="6" w:space="0" w:color="auto"/>
              <w:right w:val="single" w:sz="4" w:space="0" w:color="auto"/>
            </w:tcBorders>
          </w:tcPr>
          <w:p w:rsidR="0048224C" w:rsidRDefault="0001729B" w:rsidP="0048224C">
            <w:pPr>
              <w:pStyle w:val="Text"/>
            </w:pPr>
            <w:r>
              <w:rPr>
                <w:i/>
                <w:iCs/>
              </w:rPr>
              <w:t>A required, string attribute.</w:t>
            </w:r>
            <w:r>
              <w:t xml:space="preserve"> This attribute can have one of the following values:</w:t>
            </w:r>
          </w:p>
          <w:p w:rsidR="00CD21D5" w:rsidRDefault="0001729B" w:rsidP="0048224C">
            <w:pPr>
              <w:pStyle w:val="Text"/>
            </w:pPr>
            <w:r>
              <w:rPr>
                <w:b/>
                <w:bCs/>
              </w:rPr>
              <w:t>"complete"</w:t>
            </w:r>
            <w:r>
              <w:t xml:space="preserve"> if the link points to </w:t>
            </w:r>
            <w:r w:rsidR="0018297A">
              <w:t xml:space="preserve">a </w:t>
            </w:r>
            <w:r w:rsidR="00442584">
              <w:t xml:space="preserve">feed </w:t>
            </w:r>
            <w:r w:rsidR="0018297A">
              <w:t xml:space="preserve">that contains the </w:t>
            </w:r>
            <w:r>
              <w:t>complete collection of items for this feed.</w:t>
            </w:r>
            <w:r>
              <w:br/>
            </w:r>
            <w:r>
              <w:rPr>
                <w:b/>
                <w:bCs/>
              </w:rPr>
              <w:t>"aggregated"</w:t>
            </w:r>
            <w:r>
              <w:t xml:space="preserve"> if the link points to a </w:t>
            </w:r>
            <w:r w:rsidR="00442584">
              <w:t xml:space="preserve">feed </w:t>
            </w:r>
            <w:r>
              <w:t>whose contents are being incorporated into this feed by the publisher.</w:t>
            </w:r>
          </w:p>
        </w:tc>
      </w:tr>
    </w:tbl>
    <w:p w:rsidR="00E51C13" w:rsidRDefault="00E51C13">
      <w:pPr>
        <w:pStyle w:val="Text"/>
      </w:pPr>
    </w:p>
    <w:p w:rsidR="00CD21D5" w:rsidRDefault="0001729B">
      <w:pPr>
        <w:pStyle w:val="Heading6"/>
      </w:pPr>
      <w:r>
        <w:lastRenderedPageBreak/>
        <w:t>2.2.</w:t>
      </w:r>
      <w:r w:rsidR="00EA7A10">
        <w:t>1</w:t>
      </w:r>
      <w:r>
        <w:tab/>
      </w:r>
      <w:r w:rsidR="00E56237">
        <w:t>Aggregated Feeds</w:t>
      </w:r>
    </w:p>
    <w:p w:rsidR="00CD21D5" w:rsidRDefault="0001729B">
      <w:pPr>
        <w:pStyle w:val="Text"/>
      </w:pPr>
      <w:r>
        <w:t>In the case where a publisher</w:t>
      </w:r>
      <w:r w:rsidR="00377488">
        <w:t>’s feed</w:t>
      </w:r>
      <w:r>
        <w:t xml:space="preserve"> has </w:t>
      </w:r>
      <w:r w:rsidR="003279EC">
        <w:t xml:space="preserve">incorporated items </w:t>
      </w:r>
      <w:r>
        <w:t>from other feeds, it can be useful for subscribers to see more detailed information about the other feeds.  In the case of feed sharing as envisioned by this specification, this feature can also be used to notify subscribing feeds of the feeds of other participants which they might also wish to subscribe to.</w:t>
      </w:r>
    </w:p>
    <w:p w:rsidR="00E51C13" w:rsidRDefault="00E51C13">
      <w:pPr>
        <w:pStyle w:val="Heading6"/>
      </w:pPr>
    </w:p>
    <w:p w:rsidR="00CD21D5" w:rsidRDefault="001D0F54">
      <w:pPr>
        <w:pStyle w:val="Heading6"/>
      </w:pPr>
      <w:r>
        <w:t>Atom Example</w:t>
      </w:r>
    </w:p>
    <w:p w:rsidR="00CD21D5" w:rsidRPr="00D33AF4" w:rsidRDefault="0001729B">
      <w:pPr>
        <w:pStyle w:val="Code"/>
        <w:rPr>
          <w:sz w:val="16"/>
        </w:rPr>
      </w:pPr>
      <w:r w:rsidRPr="00D33AF4">
        <w:rPr>
          <w:sz w:val="16"/>
        </w:rPr>
        <w:t>&lt;</w:t>
      </w:r>
      <w:r w:rsidR="0073099E">
        <w:rPr>
          <w:sz w:val="16"/>
        </w:rPr>
        <w:t>feed</w:t>
      </w:r>
      <w:r w:rsidRPr="00D33AF4">
        <w:rPr>
          <w:sz w:val="16"/>
        </w:rPr>
        <w:t>&gt;</w:t>
      </w:r>
    </w:p>
    <w:p w:rsidR="0073099E" w:rsidRPr="00D33AF4" w:rsidRDefault="0073099E" w:rsidP="007126E6">
      <w:pPr>
        <w:pStyle w:val="Code"/>
        <w:rPr>
          <w:sz w:val="16"/>
          <w:szCs w:val="16"/>
        </w:rPr>
      </w:pPr>
      <w:r w:rsidRPr="00D33AF4">
        <w:rPr>
          <w:sz w:val="16"/>
          <w:szCs w:val="16"/>
        </w:rPr>
        <w:t xml:space="preserve">  &lt;sx:sharing&gt;</w:t>
      </w:r>
    </w:p>
    <w:p w:rsidR="0073099E" w:rsidRPr="00D33AF4" w:rsidRDefault="0073099E" w:rsidP="0073099E">
      <w:pPr>
        <w:pStyle w:val="Code"/>
        <w:rPr>
          <w:sz w:val="16"/>
          <w:szCs w:val="16"/>
        </w:rPr>
      </w:pPr>
      <w:r w:rsidRPr="00D33AF4">
        <w:rPr>
          <w:sz w:val="16"/>
          <w:szCs w:val="16"/>
        </w:rPr>
        <w:t xml:space="preserve">   &lt;sx:related link="http://</w:t>
      </w:r>
      <w:r w:rsidR="00773144">
        <w:rPr>
          <w:sz w:val="16"/>
          <w:szCs w:val="16"/>
        </w:rPr>
        <w:t>example</w:t>
      </w:r>
      <w:r w:rsidRPr="00D33AF4">
        <w:rPr>
          <w:sz w:val="16"/>
          <w:szCs w:val="16"/>
        </w:rPr>
        <w:t>.com/all.xml" type="complete" /&gt;</w:t>
      </w:r>
    </w:p>
    <w:p w:rsidR="0073099E" w:rsidRPr="00D33AF4" w:rsidRDefault="0073099E" w:rsidP="0073099E">
      <w:pPr>
        <w:pStyle w:val="Code"/>
        <w:rPr>
          <w:sz w:val="16"/>
          <w:szCs w:val="16"/>
        </w:rPr>
      </w:pPr>
      <w:r w:rsidRPr="00D33AF4">
        <w:rPr>
          <w:sz w:val="16"/>
          <w:szCs w:val="16"/>
        </w:rPr>
        <w:t xml:space="preserve">   &lt;sx:related link="http://</w:t>
      </w:r>
      <w:r w:rsidR="00773144">
        <w:rPr>
          <w:sz w:val="16"/>
          <w:szCs w:val="16"/>
        </w:rPr>
        <w:t>example.com</w:t>
      </w:r>
      <w:r w:rsidRPr="00D33AF4">
        <w:rPr>
          <w:sz w:val="16"/>
          <w:szCs w:val="16"/>
        </w:rPr>
        <w:t xml:space="preserve">/B.xml" type="aggregated" </w:t>
      </w:r>
    </w:p>
    <w:p w:rsidR="0073099E" w:rsidRPr="00D33AF4" w:rsidRDefault="0073099E" w:rsidP="0073099E">
      <w:pPr>
        <w:pStyle w:val="Code"/>
        <w:rPr>
          <w:sz w:val="16"/>
          <w:szCs w:val="16"/>
        </w:rPr>
      </w:pPr>
      <w:r w:rsidRPr="00D33AF4">
        <w:rPr>
          <w:sz w:val="16"/>
          <w:szCs w:val="16"/>
        </w:rPr>
        <w:t xml:space="preserve">    title="To Do List (Jacks Copy)" /&gt;</w:t>
      </w:r>
    </w:p>
    <w:p w:rsidR="0073099E" w:rsidRPr="00D33AF4" w:rsidRDefault="0073099E" w:rsidP="0073099E">
      <w:pPr>
        <w:pStyle w:val="Code"/>
        <w:rPr>
          <w:sz w:val="16"/>
          <w:szCs w:val="16"/>
        </w:rPr>
      </w:pPr>
      <w:r w:rsidRPr="00D33AF4">
        <w:rPr>
          <w:sz w:val="16"/>
          <w:szCs w:val="16"/>
        </w:rPr>
        <w:t xml:space="preserve">  &lt;/sx:sharing&gt;</w:t>
      </w:r>
    </w:p>
    <w:p w:rsidR="00CD21D5" w:rsidRPr="00D33AF4" w:rsidRDefault="0001729B">
      <w:pPr>
        <w:pStyle w:val="Code"/>
        <w:rPr>
          <w:sz w:val="16"/>
        </w:rPr>
      </w:pPr>
      <w:r w:rsidRPr="00D33AF4">
        <w:rPr>
          <w:sz w:val="16"/>
        </w:rPr>
        <w:tab/>
        <w:t>...</w:t>
      </w:r>
    </w:p>
    <w:p w:rsidR="00CD21D5" w:rsidRPr="00D33AF4" w:rsidRDefault="0001729B">
      <w:pPr>
        <w:pStyle w:val="Code"/>
        <w:rPr>
          <w:sz w:val="16"/>
        </w:rPr>
      </w:pPr>
      <w:r w:rsidRPr="00D33AF4">
        <w:rPr>
          <w:sz w:val="16"/>
        </w:rPr>
        <w:t>&lt;/</w:t>
      </w:r>
      <w:r w:rsidR="0073099E">
        <w:rPr>
          <w:sz w:val="16"/>
        </w:rPr>
        <w:t>feed</w:t>
      </w:r>
      <w:r w:rsidRPr="00D33AF4">
        <w:rPr>
          <w:sz w:val="16"/>
        </w:rPr>
        <w:t>&gt;</w:t>
      </w:r>
    </w:p>
    <w:p w:rsidR="001D0F54" w:rsidRDefault="001D0F54" w:rsidP="001D0F54">
      <w:pPr>
        <w:pStyle w:val="Heading6"/>
      </w:pPr>
    </w:p>
    <w:p w:rsidR="001D0F54" w:rsidRDefault="001D0F54" w:rsidP="001D0F54">
      <w:pPr>
        <w:pStyle w:val="Heading6"/>
      </w:pPr>
      <w:r>
        <w:t>RSS Example</w:t>
      </w:r>
    </w:p>
    <w:p w:rsidR="001D0F54" w:rsidRPr="00D33AF4" w:rsidRDefault="001D0F54" w:rsidP="001D0F54">
      <w:pPr>
        <w:pStyle w:val="Code"/>
        <w:rPr>
          <w:sz w:val="16"/>
        </w:rPr>
      </w:pPr>
      <w:r w:rsidRPr="00D33AF4">
        <w:rPr>
          <w:sz w:val="16"/>
        </w:rPr>
        <w:t>&lt;channel&gt;</w:t>
      </w:r>
    </w:p>
    <w:p w:rsidR="001D0F54" w:rsidRPr="00D33AF4" w:rsidRDefault="001D0F54" w:rsidP="007126E6">
      <w:pPr>
        <w:pStyle w:val="Code"/>
        <w:rPr>
          <w:sz w:val="16"/>
        </w:rPr>
      </w:pPr>
      <w:r w:rsidRPr="00D33AF4">
        <w:rPr>
          <w:sz w:val="16"/>
        </w:rPr>
        <w:t xml:space="preserve"> &lt;sx:sharing&gt;</w:t>
      </w:r>
    </w:p>
    <w:p w:rsidR="001D0F54" w:rsidRPr="00D33AF4" w:rsidRDefault="001D0F54" w:rsidP="001D0F54">
      <w:pPr>
        <w:pStyle w:val="Code"/>
        <w:rPr>
          <w:sz w:val="16"/>
        </w:rPr>
      </w:pPr>
      <w:r w:rsidRPr="00D33AF4">
        <w:rPr>
          <w:sz w:val="16"/>
        </w:rPr>
        <w:t xml:space="preserve">   &lt;sx:related link="http://</w:t>
      </w:r>
      <w:r w:rsidR="00773144">
        <w:rPr>
          <w:sz w:val="16"/>
        </w:rPr>
        <w:t>example</w:t>
      </w:r>
      <w:r w:rsidRPr="00D33AF4">
        <w:rPr>
          <w:sz w:val="16"/>
        </w:rPr>
        <w:t>.com/all.xml" type="complete" /&gt;</w:t>
      </w:r>
    </w:p>
    <w:p w:rsidR="001D0F54" w:rsidRPr="00D33AF4" w:rsidRDefault="001D0F54" w:rsidP="001D0F54">
      <w:pPr>
        <w:pStyle w:val="Code"/>
        <w:rPr>
          <w:sz w:val="16"/>
        </w:rPr>
      </w:pPr>
      <w:r w:rsidRPr="00D33AF4">
        <w:rPr>
          <w:sz w:val="16"/>
        </w:rPr>
        <w:t xml:space="preserve">   &lt;sx:related link="http://</w:t>
      </w:r>
      <w:r w:rsidR="00773144">
        <w:rPr>
          <w:sz w:val="16"/>
        </w:rPr>
        <w:t>example.com</w:t>
      </w:r>
      <w:r w:rsidRPr="00D33AF4">
        <w:rPr>
          <w:sz w:val="16"/>
        </w:rPr>
        <w:t xml:space="preserve">/B.xml" type="aggregated" </w:t>
      </w:r>
    </w:p>
    <w:p w:rsidR="001D0F54" w:rsidRPr="00D33AF4" w:rsidRDefault="001D0F54" w:rsidP="001D0F54">
      <w:pPr>
        <w:pStyle w:val="Code"/>
        <w:rPr>
          <w:sz w:val="16"/>
        </w:rPr>
      </w:pPr>
      <w:r w:rsidRPr="00D33AF4">
        <w:rPr>
          <w:sz w:val="16"/>
        </w:rPr>
        <w:t xml:space="preserve">    title="To Do List (Jacks Copy)" /&gt;</w:t>
      </w:r>
    </w:p>
    <w:p w:rsidR="001D0F54" w:rsidRPr="00D33AF4" w:rsidRDefault="001D0F54" w:rsidP="001D0F54">
      <w:pPr>
        <w:pStyle w:val="Code"/>
        <w:rPr>
          <w:sz w:val="16"/>
        </w:rPr>
      </w:pPr>
      <w:r w:rsidRPr="00D33AF4">
        <w:rPr>
          <w:sz w:val="16"/>
        </w:rPr>
        <w:t xml:space="preserve"> &lt;/sx:sharing&gt;</w:t>
      </w:r>
    </w:p>
    <w:p w:rsidR="001D0F54" w:rsidRPr="00D33AF4" w:rsidRDefault="001D0F54" w:rsidP="001D0F54">
      <w:pPr>
        <w:pStyle w:val="Code"/>
        <w:rPr>
          <w:sz w:val="16"/>
        </w:rPr>
      </w:pPr>
      <w:r w:rsidRPr="00D33AF4">
        <w:rPr>
          <w:sz w:val="16"/>
        </w:rPr>
        <w:tab/>
        <w:t>...</w:t>
      </w:r>
    </w:p>
    <w:p w:rsidR="001D0F54" w:rsidRPr="00D33AF4" w:rsidRDefault="001D0F54" w:rsidP="001D0F54">
      <w:pPr>
        <w:pStyle w:val="Code"/>
        <w:rPr>
          <w:sz w:val="16"/>
        </w:rPr>
      </w:pPr>
      <w:r w:rsidRPr="00D33AF4">
        <w:rPr>
          <w:sz w:val="16"/>
        </w:rPr>
        <w:t>&lt;/channel&gt;</w:t>
      </w:r>
    </w:p>
    <w:p w:rsidR="00E51C13" w:rsidRDefault="00E51C13">
      <w:pPr>
        <w:pStyle w:val="Heading6"/>
      </w:pPr>
    </w:p>
    <w:p w:rsidR="00CD21D5" w:rsidRDefault="00CD21D5">
      <w:pPr>
        <w:pStyle w:val="Code"/>
        <w:rPr>
          <w:rFonts w:ascii="Verdana" w:hAnsi="Verdana"/>
        </w:rPr>
      </w:pPr>
    </w:p>
    <w:p w:rsidR="00CD21D5" w:rsidRDefault="0001729B">
      <w:pPr>
        <w:pStyle w:val="Heading5"/>
      </w:pPr>
      <w:r>
        <w:t>2.3</w:t>
      </w:r>
      <w:r>
        <w:tab/>
        <w:t>&lt;sx:sync&gt;</w:t>
      </w:r>
      <w:r w:rsidR="00B264E1">
        <w:t xml:space="preserve"> </w:t>
      </w:r>
      <w:r>
        <w:t xml:space="preserve">element within </w:t>
      </w:r>
      <w:r w:rsidR="00BD6A3B">
        <w:t xml:space="preserve">feed item </w:t>
      </w:r>
      <w:r w:rsidR="009F07BB">
        <w:t xml:space="preserve">elements </w:t>
      </w:r>
      <w:r w:rsidR="00105175">
        <w:t xml:space="preserve">(e.g. </w:t>
      </w:r>
      <w:r w:rsidR="00CA7E7C">
        <w:t>&lt;entry&gt;</w:t>
      </w:r>
      <w:r w:rsidR="0042062F">
        <w:t xml:space="preserve"> </w:t>
      </w:r>
      <w:r w:rsidR="00BD6A3B">
        <w:t xml:space="preserve">in Atom </w:t>
      </w:r>
      <w:r w:rsidR="0042062F">
        <w:t>or &lt;item&gt;</w:t>
      </w:r>
      <w:r w:rsidR="00BD6A3B">
        <w:t xml:space="preserve"> in RSS</w:t>
      </w:r>
      <w:r w:rsidR="00105175">
        <w:t>)</w:t>
      </w:r>
      <w:r w:rsidR="009F07BB">
        <w:t xml:space="preserve"> </w:t>
      </w:r>
    </w:p>
    <w:p w:rsidR="00AB2B74" w:rsidRDefault="00AB2B74" w:rsidP="00AB2B74">
      <w:pPr>
        <w:pStyle w:val="Text"/>
      </w:pPr>
      <w:r>
        <w:t xml:space="preserve">The most important extension described in this specification is the </w:t>
      </w:r>
      <w:r>
        <w:rPr>
          <w:b/>
          <w:bCs/>
        </w:rPr>
        <w:t xml:space="preserve">sx:sync </w:t>
      </w:r>
      <w:r>
        <w:t xml:space="preserve">element, which contains the information required for synchronization. This element is a child of an element (e.g. </w:t>
      </w:r>
      <w:r w:rsidR="00CA7E7C">
        <w:t>&lt;entry&gt;</w:t>
      </w:r>
      <w:r w:rsidR="0042062F">
        <w:t xml:space="preserve"> or &lt;item&gt;</w:t>
      </w:r>
      <w:r>
        <w:t xml:space="preserve">) that is a child of the </w:t>
      </w:r>
      <w:r w:rsidR="00CB0909">
        <w:rPr>
          <w:b/>
        </w:rPr>
        <w:t>feed</w:t>
      </w:r>
      <w:r>
        <w:t xml:space="preserve"> </w:t>
      </w:r>
      <w:r w:rsidR="0042062F">
        <w:t xml:space="preserve">or </w:t>
      </w:r>
      <w:r w:rsidR="0042062F" w:rsidRPr="0042062F">
        <w:rPr>
          <w:b/>
        </w:rPr>
        <w:t>channel</w:t>
      </w:r>
      <w:r w:rsidR="0042062F">
        <w:t xml:space="preserve"> </w:t>
      </w:r>
      <w:r>
        <w:t xml:space="preserve">element. This is a REQUIRED element of all items in all feeds wishing to participate in SSE-based </w:t>
      </w:r>
      <w:r w:rsidR="00D0388C">
        <w:t>synchronization</w:t>
      </w:r>
      <w:r>
        <w:t>.</w:t>
      </w:r>
    </w:p>
    <w:p w:rsidR="00AB2B74" w:rsidRPr="00AB2B74" w:rsidRDefault="00AB2B74" w:rsidP="00AB2B74">
      <w:pPr>
        <w:pStyle w:val="Text"/>
      </w:pPr>
    </w:p>
    <w:tbl>
      <w:tblPr>
        <w:tblW w:w="9024" w:type="dxa"/>
        <w:tblCellMar>
          <w:left w:w="80" w:type="dxa"/>
          <w:right w:w="80" w:type="dxa"/>
        </w:tblCellMar>
        <w:tblLook w:val="0000"/>
      </w:tblPr>
      <w:tblGrid>
        <w:gridCol w:w="1520"/>
        <w:gridCol w:w="7504"/>
      </w:tblGrid>
      <w:tr w:rsidR="0001729B" w:rsidTr="008A69C3">
        <w:trPr>
          <w:cantSplit/>
        </w:trPr>
        <w:tc>
          <w:tcPr>
            <w:tcW w:w="1520" w:type="dxa"/>
            <w:tcBorders>
              <w:top w:val="nil"/>
              <w:left w:val="nil"/>
              <w:bottom w:val="single" w:sz="4" w:space="0" w:color="auto"/>
              <w:right w:val="nil"/>
            </w:tcBorders>
          </w:tcPr>
          <w:p w:rsidR="00CD21D5" w:rsidRDefault="0001729B">
            <w:pPr>
              <w:pStyle w:val="Label"/>
            </w:pPr>
            <w:r>
              <w:t>Attributes</w:t>
            </w:r>
          </w:p>
        </w:tc>
        <w:tc>
          <w:tcPr>
            <w:tcW w:w="7504" w:type="dxa"/>
            <w:tcBorders>
              <w:top w:val="nil"/>
              <w:left w:val="nil"/>
              <w:bottom w:val="single" w:sz="4" w:space="0" w:color="auto"/>
              <w:right w:val="nil"/>
            </w:tcBorders>
          </w:tcPr>
          <w:p w:rsidR="00CD21D5" w:rsidRDefault="0001729B">
            <w:pPr>
              <w:pStyle w:val="Label"/>
              <w:rPr>
                <w:i/>
                <w:iCs/>
              </w:rPr>
            </w:pPr>
            <w:r>
              <w:t>Description</w:t>
            </w:r>
          </w:p>
        </w:tc>
      </w:tr>
      <w:tr w:rsidR="0001729B" w:rsidTr="008A69C3">
        <w:trPr>
          <w:cantSplit/>
        </w:trPr>
        <w:tc>
          <w:tcPr>
            <w:tcW w:w="1520" w:type="dxa"/>
            <w:tcBorders>
              <w:top w:val="single" w:sz="4" w:space="0" w:color="auto"/>
              <w:left w:val="single" w:sz="4" w:space="0" w:color="auto"/>
              <w:bottom w:val="single" w:sz="6" w:space="0" w:color="auto"/>
              <w:right w:val="single" w:sz="6" w:space="0" w:color="auto"/>
            </w:tcBorders>
          </w:tcPr>
          <w:p w:rsidR="00CD21D5" w:rsidRDefault="00094105">
            <w:pPr>
              <w:pStyle w:val="Label"/>
            </w:pPr>
            <w:r>
              <w:lastRenderedPageBreak/>
              <w:t>id</w:t>
            </w:r>
          </w:p>
        </w:tc>
        <w:tc>
          <w:tcPr>
            <w:tcW w:w="7504" w:type="dxa"/>
            <w:tcBorders>
              <w:top w:val="single" w:sz="4" w:space="0" w:color="auto"/>
              <w:left w:val="single" w:sz="6" w:space="0" w:color="auto"/>
              <w:bottom w:val="single" w:sz="6" w:space="0" w:color="auto"/>
              <w:right w:val="single" w:sz="4" w:space="0" w:color="auto"/>
            </w:tcBorders>
          </w:tcPr>
          <w:p w:rsidR="00CD21D5" w:rsidRDefault="0001729B">
            <w:pPr>
              <w:pStyle w:val="Text"/>
            </w:pPr>
            <w:r>
              <w:rPr>
                <w:i/>
                <w:iCs/>
              </w:rPr>
              <w:t>A required, string attribute.</w:t>
            </w:r>
            <w:r>
              <w:t xml:space="preserve"> This is the identifier for the item. The ID MUST be globally unique within the feed and it MUST be identical </w:t>
            </w:r>
            <w:r>
              <w:rPr>
                <w:i/>
                <w:iCs/>
              </w:rPr>
              <w:t>across</w:t>
            </w:r>
            <w:r>
              <w:t xml:space="preserve"> feeds if an item is being shared or </w:t>
            </w:r>
            <w:r w:rsidR="00E74D07">
              <w:t xml:space="preserve">synchronized </w:t>
            </w:r>
            <w:r>
              <w:t>as part of multiple distinct independent feeds.</w:t>
            </w:r>
            <w:r>
              <w:br/>
            </w:r>
          </w:p>
          <w:p w:rsidR="00FF7C4E" w:rsidRDefault="00FF7C4E" w:rsidP="00FF7C4E">
            <w:pPr>
              <w:pStyle w:val="Text"/>
            </w:pPr>
            <w:r>
              <w:t>Note that Atom has a similar requirement for each entry to have a unique id. While the Atom entry id could be used for the sync id at the publisher’s discretion, implementers MUST NOT assume that the Atom id for the entry matches the sync id. Likewise, if the RSS item includes a GUID, implementers MUST NOT assume that the GUID is the same as the sync id.</w:t>
            </w:r>
          </w:p>
          <w:p w:rsidR="00886FF5" w:rsidRDefault="00886FF5">
            <w:pPr>
              <w:pStyle w:val="Text"/>
            </w:pPr>
          </w:p>
          <w:p w:rsidR="00CD21D5" w:rsidRDefault="00640E4B">
            <w:pPr>
              <w:pStyle w:val="Text"/>
            </w:pPr>
            <w:r>
              <w:t xml:space="preserve">NOTE:  </w:t>
            </w:r>
            <w:r w:rsidR="0001729B">
              <w:t xml:space="preserve">The ID is assigned by the creator of the item, and MUST NOT be changed by subsequent publishers. Applications will collate and compare these </w:t>
            </w:r>
            <w:r w:rsidR="00241BC3">
              <w:t>identifiers;</w:t>
            </w:r>
            <w:r w:rsidR="0001729B">
              <w:t xml:space="preserve"> therefore they MUST conform to the syntax for Namespace Specific Strings (the NSS portion of a URN) in RFC 2141.</w:t>
            </w:r>
          </w:p>
        </w:tc>
      </w:tr>
      <w:tr w:rsidR="00C14A83" w:rsidTr="008A69C3">
        <w:trPr>
          <w:cantSplit/>
        </w:trPr>
        <w:tc>
          <w:tcPr>
            <w:tcW w:w="1520" w:type="dxa"/>
            <w:tcBorders>
              <w:top w:val="single" w:sz="6" w:space="0" w:color="auto"/>
              <w:left w:val="single" w:sz="4" w:space="0" w:color="auto"/>
              <w:bottom w:val="single" w:sz="6" w:space="0" w:color="auto"/>
              <w:right w:val="single" w:sz="6" w:space="0" w:color="auto"/>
            </w:tcBorders>
          </w:tcPr>
          <w:p w:rsidR="00CD21D5" w:rsidRDefault="00C14A83">
            <w:pPr>
              <w:pStyle w:val="Label"/>
            </w:pPr>
            <w:r>
              <w:t>updates</w:t>
            </w:r>
          </w:p>
        </w:tc>
        <w:tc>
          <w:tcPr>
            <w:tcW w:w="7504" w:type="dxa"/>
            <w:tcBorders>
              <w:top w:val="single" w:sz="6" w:space="0" w:color="auto"/>
              <w:left w:val="single" w:sz="6" w:space="0" w:color="auto"/>
              <w:bottom w:val="single" w:sz="6" w:space="0" w:color="auto"/>
              <w:right w:val="single" w:sz="4" w:space="0" w:color="auto"/>
            </w:tcBorders>
          </w:tcPr>
          <w:p w:rsidR="00CD21D5" w:rsidRDefault="00C14A83" w:rsidP="00CB38E8">
            <w:pPr>
              <w:pStyle w:val="Text"/>
              <w:rPr>
                <w:iCs/>
              </w:rPr>
            </w:pPr>
            <w:r>
              <w:rPr>
                <w:i/>
                <w:iCs/>
              </w:rPr>
              <w:t>A required, integer attribute.</w:t>
            </w:r>
            <w:r w:rsidRPr="00C14A83">
              <w:rPr>
                <w:iCs/>
              </w:rPr>
              <w:t xml:space="preserve">  This is </w:t>
            </w:r>
            <w:r>
              <w:rPr>
                <w:iCs/>
              </w:rPr>
              <w:t xml:space="preserve">number of </w:t>
            </w:r>
            <w:r w:rsidR="00CB38E8">
              <w:rPr>
                <w:iCs/>
              </w:rPr>
              <w:t xml:space="preserve">updates </w:t>
            </w:r>
            <w:r>
              <w:rPr>
                <w:iCs/>
              </w:rPr>
              <w:t xml:space="preserve">applied to </w:t>
            </w:r>
            <w:r w:rsidR="00CB38E8">
              <w:rPr>
                <w:iCs/>
              </w:rPr>
              <w:t xml:space="preserve">an </w:t>
            </w:r>
            <w:r>
              <w:rPr>
                <w:iCs/>
              </w:rPr>
              <w:t>item, where valid values are from 1 to 2^</w:t>
            </w:r>
            <w:r w:rsidR="00627437">
              <w:rPr>
                <w:iCs/>
              </w:rPr>
              <w:t>31</w:t>
            </w:r>
            <w:r w:rsidR="00CB38E8">
              <w:rPr>
                <w:iCs/>
              </w:rPr>
              <w:t>-1</w:t>
            </w:r>
            <w:r>
              <w:rPr>
                <w:iCs/>
              </w:rPr>
              <w:t>.</w:t>
            </w:r>
          </w:p>
          <w:p w:rsidR="00CB38E8" w:rsidRDefault="00CB38E8" w:rsidP="00CB38E8">
            <w:pPr>
              <w:pStyle w:val="Text"/>
              <w:rPr>
                <w:b/>
                <w:i/>
                <w:iCs/>
              </w:rPr>
            </w:pPr>
            <w:r>
              <w:rPr>
                <w:iCs/>
              </w:rPr>
              <w:t>NOTE:  The attribute’s value starts at 1 for new items.</w:t>
            </w:r>
          </w:p>
        </w:tc>
      </w:tr>
      <w:tr w:rsidR="0001729B" w:rsidTr="008A69C3">
        <w:trPr>
          <w:cantSplit/>
        </w:trPr>
        <w:tc>
          <w:tcPr>
            <w:tcW w:w="1520" w:type="dxa"/>
            <w:tcBorders>
              <w:top w:val="single" w:sz="6" w:space="0" w:color="auto"/>
              <w:left w:val="single" w:sz="4" w:space="0" w:color="auto"/>
              <w:bottom w:val="single" w:sz="6" w:space="0" w:color="auto"/>
              <w:right w:val="single" w:sz="6" w:space="0" w:color="auto"/>
            </w:tcBorders>
          </w:tcPr>
          <w:p w:rsidR="00CD21D5" w:rsidRDefault="0001729B">
            <w:pPr>
              <w:pStyle w:val="Label"/>
            </w:pPr>
            <w:r>
              <w:t>deleted</w:t>
            </w:r>
          </w:p>
        </w:tc>
        <w:tc>
          <w:tcPr>
            <w:tcW w:w="7504" w:type="dxa"/>
            <w:tcBorders>
              <w:top w:val="single" w:sz="6" w:space="0" w:color="auto"/>
              <w:left w:val="single" w:sz="6" w:space="0" w:color="auto"/>
              <w:bottom w:val="single" w:sz="6" w:space="0" w:color="auto"/>
              <w:right w:val="single" w:sz="4" w:space="0" w:color="auto"/>
            </w:tcBorders>
          </w:tcPr>
          <w:p w:rsidR="00CD21D5" w:rsidRDefault="0001729B">
            <w:pPr>
              <w:pStyle w:val="Text"/>
            </w:pPr>
            <w:r>
              <w:rPr>
                <w:i/>
                <w:iCs/>
              </w:rPr>
              <w:t xml:space="preserve">An optional, </w:t>
            </w:r>
            <w:r w:rsidR="009318FD">
              <w:rPr>
                <w:i/>
                <w:iCs/>
              </w:rPr>
              <w:t>b</w:t>
            </w:r>
            <w:r>
              <w:rPr>
                <w:i/>
                <w:iCs/>
              </w:rPr>
              <w:t>oolean attribute.</w:t>
            </w:r>
            <w:r>
              <w:t xml:space="preserve"> If present and its value is "true" (lower-case), it indicates that the item has been deleted and this is a </w:t>
            </w:r>
            <w:r>
              <w:rPr>
                <w:i/>
                <w:iCs/>
              </w:rPr>
              <w:t>tombstone</w:t>
            </w:r>
            <w:r>
              <w:t>.  If not present, or if present with value of "false", then the item is not deleted.  All other values are invalid.</w:t>
            </w:r>
          </w:p>
        </w:tc>
      </w:tr>
      <w:tr w:rsidR="0001729B" w:rsidTr="008A69C3">
        <w:trPr>
          <w:cantSplit/>
        </w:trPr>
        <w:tc>
          <w:tcPr>
            <w:tcW w:w="1520" w:type="dxa"/>
            <w:tcBorders>
              <w:top w:val="single" w:sz="6" w:space="0" w:color="auto"/>
              <w:left w:val="single" w:sz="4" w:space="0" w:color="auto"/>
              <w:bottom w:val="single" w:sz="4" w:space="0" w:color="auto"/>
              <w:right w:val="single" w:sz="6" w:space="0" w:color="auto"/>
            </w:tcBorders>
          </w:tcPr>
          <w:p w:rsidR="00CD21D5" w:rsidRDefault="0042513E" w:rsidP="008A69C3">
            <w:pPr>
              <w:pStyle w:val="Label"/>
              <w:ind w:right="-93"/>
            </w:pPr>
            <w:r>
              <w:t>no</w:t>
            </w:r>
            <w:r w:rsidR="0001729B">
              <w:t>conflict</w:t>
            </w:r>
            <w:r>
              <w:t>s</w:t>
            </w:r>
          </w:p>
        </w:tc>
        <w:tc>
          <w:tcPr>
            <w:tcW w:w="7504" w:type="dxa"/>
            <w:tcBorders>
              <w:top w:val="single" w:sz="6" w:space="0" w:color="auto"/>
              <w:left w:val="single" w:sz="6" w:space="0" w:color="auto"/>
              <w:bottom w:val="single" w:sz="4" w:space="0" w:color="auto"/>
              <w:right w:val="single" w:sz="4" w:space="0" w:color="auto"/>
            </w:tcBorders>
          </w:tcPr>
          <w:p w:rsidR="00CD21D5" w:rsidRDefault="0001729B">
            <w:pPr>
              <w:pStyle w:val="Text"/>
            </w:pPr>
            <w:r>
              <w:rPr>
                <w:i/>
                <w:iCs/>
              </w:rPr>
              <w:t xml:space="preserve">An optional, </w:t>
            </w:r>
            <w:r w:rsidR="009318FD">
              <w:rPr>
                <w:i/>
                <w:iCs/>
              </w:rPr>
              <w:t>b</w:t>
            </w:r>
            <w:r>
              <w:rPr>
                <w:i/>
                <w:iCs/>
              </w:rPr>
              <w:t>oolean attribute.</w:t>
            </w:r>
            <w:r>
              <w:t xml:space="preserve"> If present and its value is "true" (lower-case), it indicates </w:t>
            </w:r>
            <w:r w:rsidR="003B318B">
              <w:t xml:space="preserve">that conflict preservation </w:t>
            </w:r>
            <w:r w:rsidR="0042513E">
              <w:t>SHOULD NOT</w:t>
            </w:r>
            <w:r w:rsidR="003B318B">
              <w:t xml:space="preserve"> be performed.  </w:t>
            </w:r>
            <w:r>
              <w:t xml:space="preserve">If not present, or present with </w:t>
            </w:r>
            <w:r w:rsidR="0042177C">
              <w:t xml:space="preserve">a </w:t>
            </w:r>
            <w:r>
              <w:t xml:space="preserve">value of "false", then </w:t>
            </w:r>
            <w:r w:rsidR="003B318B">
              <w:t xml:space="preserve">it indicates that </w:t>
            </w:r>
            <w:r>
              <w:t>conflict</w:t>
            </w:r>
            <w:r w:rsidR="0042513E">
              <w:t xml:space="preserve"> preservation</w:t>
            </w:r>
            <w:r w:rsidR="003B318B">
              <w:t xml:space="preserve"> </w:t>
            </w:r>
            <w:r w:rsidR="0042513E">
              <w:t xml:space="preserve">MUST </w:t>
            </w:r>
            <w:r w:rsidR="003B318B">
              <w:t>be performed</w:t>
            </w:r>
            <w:r w:rsidR="0042177C">
              <w:t xml:space="preserve"> for the item</w:t>
            </w:r>
            <w:r w:rsidR="003B318B">
              <w:t>.</w:t>
            </w:r>
            <w:r>
              <w:t xml:space="preserve"> </w:t>
            </w:r>
            <w:r w:rsidR="003B318B">
              <w:t xml:space="preserve"> </w:t>
            </w:r>
            <w:r>
              <w:t>All other values are invalid.</w:t>
            </w:r>
          </w:p>
          <w:p w:rsidR="00CD21D5" w:rsidRDefault="00C651DC" w:rsidP="00E42E40">
            <w:pPr>
              <w:pStyle w:val="Text"/>
            </w:pPr>
            <w:r>
              <w:t xml:space="preserve">Note:  This value </w:t>
            </w:r>
            <w:r w:rsidR="00E42E40">
              <w:t xml:space="preserve">MUST </w:t>
            </w:r>
            <w:r>
              <w:t xml:space="preserve">only be set once, and SHALL only be set when the </w:t>
            </w:r>
            <w:r w:rsidR="002D55B3">
              <w:rPr>
                <w:b/>
              </w:rPr>
              <w:t>updates</w:t>
            </w:r>
            <w:r>
              <w:rPr>
                <w:b/>
              </w:rPr>
              <w:t xml:space="preserve"> </w:t>
            </w:r>
            <w:r>
              <w:t>attribute value is 1.</w:t>
            </w:r>
          </w:p>
        </w:tc>
      </w:tr>
    </w:tbl>
    <w:p w:rsidR="00E51C13" w:rsidRDefault="00E51C13">
      <w:pPr>
        <w:pStyle w:val="Text"/>
      </w:pPr>
    </w:p>
    <w:p w:rsidR="00CD21D5" w:rsidRDefault="00CD21D5">
      <w:pPr>
        <w:pStyle w:val="Heading5"/>
      </w:pPr>
    </w:p>
    <w:p w:rsidR="00CD21D5" w:rsidRDefault="0001729B">
      <w:pPr>
        <w:pStyle w:val="Heading5"/>
      </w:pPr>
      <w:r>
        <w:t>2.4</w:t>
      </w:r>
      <w:r>
        <w:tab/>
        <w:t>&lt;sx:history&gt;</w:t>
      </w:r>
      <w:r w:rsidR="00B264E1">
        <w:t xml:space="preserve"> </w:t>
      </w:r>
      <w:r>
        <w:t>element within &lt;sx:sync&gt;</w:t>
      </w:r>
    </w:p>
    <w:p w:rsidR="00AB2B74" w:rsidRDefault="00AB2B74" w:rsidP="00AB2B74">
      <w:pPr>
        <w:pStyle w:val="Text"/>
      </w:pPr>
      <w:r>
        <w:t xml:space="preserve">The </w:t>
      </w:r>
      <w:r>
        <w:rPr>
          <w:b/>
          <w:bCs/>
        </w:rPr>
        <w:t>sx:sync</w:t>
      </w:r>
      <w:r>
        <w:t xml:space="preserve"> element MUST contain at least one </w:t>
      </w:r>
      <w:r>
        <w:rPr>
          <w:b/>
          <w:bCs/>
        </w:rPr>
        <w:t>sx:history</w:t>
      </w:r>
      <w:r>
        <w:t xml:space="preserve"> sub-element.  These sub-elements represent information about updates to the item, with the most recent update being first/topmost.</w:t>
      </w:r>
    </w:p>
    <w:p w:rsidR="00AB2B74" w:rsidRPr="00AB2B74" w:rsidRDefault="00AB2B74" w:rsidP="00AB2B74">
      <w:pPr>
        <w:pStyle w:val="Text"/>
      </w:pPr>
    </w:p>
    <w:tbl>
      <w:tblPr>
        <w:tblW w:w="9424" w:type="dxa"/>
        <w:tblCellMar>
          <w:left w:w="80" w:type="dxa"/>
          <w:right w:w="80" w:type="dxa"/>
        </w:tblCellMar>
        <w:tblLook w:val="0000"/>
      </w:tblPr>
      <w:tblGrid>
        <w:gridCol w:w="1446"/>
        <w:gridCol w:w="7953"/>
        <w:gridCol w:w="25"/>
      </w:tblGrid>
      <w:tr w:rsidR="0001729B" w:rsidTr="00D36CA6">
        <w:tc>
          <w:tcPr>
            <w:tcW w:w="1610" w:type="dxa"/>
            <w:tcBorders>
              <w:top w:val="nil"/>
              <w:left w:val="nil"/>
              <w:bottom w:val="single" w:sz="4" w:space="0" w:color="auto"/>
              <w:right w:val="nil"/>
            </w:tcBorders>
          </w:tcPr>
          <w:p w:rsidR="00CD21D5" w:rsidRDefault="0001729B">
            <w:pPr>
              <w:pStyle w:val="Label"/>
            </w:pPr>
            <w:r>
              <w:t>Attributes</w:t>
            </w:r>
          </w:p>
        </w:tc>
        <w:tc>
          <w:tcPr>
            <w:tcW w:w="7814" w:type="dxa"/>
            <w:gridSpan w:val="2"/>
            <w:tcBorders>
              <w:top w:val="nil"/>
              <w:left w:val="nil"/>
              <w:bottom w:val="single" w:sz="4" w:space="0" w:color="auto"/>
              <w:right w:val="nil"/>
            </w:tcBorders>
          </w:tcPr>
          <w:p w:rsidR="00CD21D5" w:rsidRDefault="0001729B">
            <w:pPr>
              <w:pStyle w:val="Label"/>
            </w:pPr>
            <w:r>
              <w:t>Description</w:t>
            </w:r>
          </w:p>
        </w:tc>
      </w:tr>
      <w:tr w:rsidR="006B027B" w:rsidTr="00D36CA6">
        <w:tc>
          <w:tcPr>
            <w:tcW w:w="1610" w:type="dxa"/>
            <w:tcBorders>
              <w:top w:val="single" w:sz="4" w:space="0" w:color="auto"/>
              <w:left w:val="single" w:sz="4" w:space="0" w:color="auto"/>
              <w:bottom w:val="single" w:sz="6" w:space="0" w:color="auto"/>
              <w:right w:val="single" w:sz="6" w:space="0" w:color="auto"/>
            </w:tcBorders>
          </w:tcPr>
          <w:p w:rsidR="00CD21D5" w:rsidRDefault="00094105">
            <w:pPr>
              <w:pStyle w:val="Label"/>
            </w:pPr>
            <w:r>
              <w:t>s</w:t>
            </w:r>
            <w:r w:rsidR="00C14A83">
              <w:t>equence</w:t>
            </w:r>
          </w:p>
        </w:tc>
        <w:tc>
          <w:tcPr>
            <w:tcW w:w="0" w:type="auto"/>
            <w:gridSpan w:val="2"/>
            <w:tcBorders>
              <w:top w:val="single" w:sz="4" w:space="0" w:color="auto"/>
              <w:left w:val="single" w:sz="6" w:space="0" w:color="auto"/>
              <w:bottom w:val="single" w:sz="6" w:space="0" w:color="auto"/>
              <w:right w:val="single" w:sz="4" w:space="0" w:color="auto"/>
            </w:tcBorders>
          </w:tcPr>
          <w:p w:rsidR="00CD21D5" w:rsidRDefault="006B027B">
            <w:pPr>
              <w:pStyle w:val="Text"/>
            </w:pPr>
            <w:r>
              <w:rPr>
                <w:i/>
                <w:iCs/>
              </w:rPr>
              <w:t xml:space="preserve">A </w:t>
            </w:r>
            <w:r w:rsidR="002D55B3">
              <w:rPr>
                <w:i/>
                <w:iCs/>
              </w:rPr>
              <w:t>required</w:t>
            </w:r>
            <w:r>
              <w:rPr>
                <w:i/>
                <w:iCs/>
              </w:rPr>
              <w:t>, integer attribute.</w:t>
            </w:r>
            <w:r>
              <w:t xml:space="preserve"> This is the </w:t>
            </w:r>
            <w:r w:rsidR="00C14A83">
              <w:t>sequencing of individual</w:t>
            </w:r>
            <w:r w:rsidR="002E2147">
              <w:t xml:space="preserve"> </w:t>
            </w:r>
            <w:r w:rsidR="00C14A83">
              <w:t>updates for the purposes of conflict detection, where valid values are from 1 to 2^</w:t>
            </w:r>
            <w:r w:rsidR="00627437">
              <w:t>31</w:t>
            </w:r>
            <w:r w:rsidR="009D6749">
              <w:t>-1</w:t>
            </w:r>
            <w:r w:rsidR="002D55B3">
              <w:t>.</w:t>
            </w:r>
          </w:p>
          <w:p w:rsidR="00CD21D5" w:rsidRDefault="002E2147" w:rsidP="0065348A">
            <w:pPr>
              <w:pStyle w:val="Text"/>
              <w:rPr>
                <w:i/>
                <w:iCs/>
              </w:rPr>
            </w:pPr>
            <w:r>
              <w:lastRenderedPageBreak/>
              <w:t xml:space="preserve">Note:  The sequence number is typically assigned by copying the </w:t>
            </w:r>
            <w:r>
              <w:rPr>
                <w:b/>
              </w:rPr>
              <w:t>updates</w:t>
            </w:r>
            <w:r>
              <w:t xml:space="preserve"> attribute</w:t>
            </w:r>
            <w:r w:rsidR="009D6749">
              <w:t xml:space="preserve"> value</w:t>
            </w:r>
            <w:r>
              <w:t xml:space="preserve"> on </w:t>
            </w:r>
            <w:r>
              <w:rPr>
                <w:b/>
              </w:rPr>
              <w:t>sx:sync</w:t>
            </w:r>
            <w:r w:rsidR="009D6749" w:rsidRPr="009D6749">
              <w:t xml:space="preserve">, </w:t>
            </w:r>
            <w:r w:rsidR="009D6749">
              <w:t>after it has been incremented</w:t>
            </w:r>
            <w:r>
              <w:rPr>
                <w:b/>
              </w:rPr>
              <w:t xml:space="preserve"> </w:t>
            </w:r>
            <w:r>
              <w:t xml:space="preserve">at the time of an update.  However, in cases where the </w:t>
            </w:r>
            <w:r>
              <w:rPr>
                <w:b/>
              </w:rPr>
              <w:t>by</w:t>
            </w:r>
            <w:r>
              <w:t xml:space="preserve"> attribute is specified, an implementation </w:t>
            </w:r>
            <w:r w:rsidR="0065348A">
              <w:t xml:space="preserve">can </w:t>
            </w:r>
            <w:r>
              <w:t xml:space="preserve">choose to assign any </w:t>
            </w:r>
            <w:r w:rsidR="00627437">
              <w:t xml:space="preserve">integer </w:t>
            </w:r>
            <w:r>
              <w:t xml:space="preserve">value </w:t>
            </w:r>
            <w:r w:rsidR="00CD269C">
              <w:t xml:space="preserve">as </w:t>
            </w:r>
            <w:r>
              <w:t xml:space="preserve">long as </w:t>
            </w:r>
            <w:r w:rsidR="00CD269C">
              <w:t xml:space="preserve">it </w:t>
            </w:r>
            <w:r>
              <w:t xml:space="preserve">is guaranteed to be greater than </w:t>
            </w:r>
            <w:r w:rsidR="008E2300">
              <w:t xml:space="preserve">the </w:t>
            </w:r>
            <w:r w:rsidR="008E2300" w:rsidRPr="008E2300">
              <w:rPr>
                <w:b/>
              </w:rPr>
              <w:t>sequence</w:t>
            </w:r>
            <w:r w:rsidR="008E2300">
              <w:t xml:space="preserve"> attribute of </w:t>
            </w:r>
            <w:r>
              <w:t xml:space="preserve">other </w:t>
            </w:r>
            <w:r w:rsidRPr="002E2147">
              <w:rPr>
                <w:b/>
              </w:rPr>
              <w:t>sx:history</w:t>
            </w:r>
            <w:r>
              <w:t xml:space="preserve"> </w:t>
            </w:r>
            <w:r w:rsidR="00627437">
              <w:t>sub-</w:t>
            </w:r>
            <w:r>
              <w:t xml:space="preserve">element </w:t>
            </w:r>
            <w:r w:rsidR="001737C1">
              <w:t xml:space="preserve">of the </w:t>
            </w:r>
            <w:r w:rsidR="001737C1" w:rsidRPr="001737C1">
              <w:rPr>
                <w:b/>
              </w:rPr>
              <w:t>sx:sync</w:t>
            </w:r>
            <w:r w:rsidR="001737C1">
              <w:t xml:space="preserve"> element </w:t>
            </w:r>
            <w:r>
              <w:t xml:space="preserve">with a matching </w:t>
            </w:r>
            <w:r w:rsidRPr="00627437">
              <w:rPr>
                <w:b/>
              </w:rPr>
              <w:t>by</w:t>
            </w:r>
            <w:r>
              <w:t xml:space="preserve"> attribute.</w:t>
            </w:r>
          </w:p>
        </w:tc>
      </w:tr>
      <w:tr w:rsidR="0001729B" w:rsidTr="00D36CA6">
        <w:tc>
          <w:tcPr>
            <w:tcW w:w="1610" w:type="dxa"/>
            <w:tcBorders>
              <w:top w:val="single" w:sz="4" w:space="0" w:color="auto"/>
              <w:left w:val="single" w:sz="4" w:space="0" w:color="auto"/>
              <w:bottom w:val="single" w:sz="6" w:space="0" w:color="auto"/>
              <w:right w:val="single" w:sz="6" w:space="0" w:color="auto"/>
            </w:tcBorders>
          </w:tcPr>
          <w:p w:rsidR="00CD21D5" w:rsidRDefault="00EC0D5B">
            <w:pPr>
              <w:pStyle w:val="Label"/>
            </w:pPr>
            <w:r>
              <w:lastRenderedPageBreak/>
              <w:t>w</w:t>
            </w:r>
            <w:r w:rsidR="0001729B">
              <w:t>hen</w:t>
            </w:r>
          </w:p>
        </w:tc>
        <w:tc>
          <w:tcPr>
            <w:tcW w:w="0" w:type="auto"/>
            <w:gridSpan w:val="2"/>
            <w:tcBorders>
              <w:top w:val="single" w:sz="4" w:space="0" w:color="auto"/>
              <w:left w:val="single" w:sz="6" w:space="0" w:color="auto"/>
              <w:bottom w:val="single" w:sz="6" w:space="0" w:color="auto"/>
              <w:right w:val="single" w:sz="4" w:space="0" w:color="auto"/>
            </w:tcBorders>
          </w:tcPr>
          <w:p w:rsidR="00CD21D5" w:rsidRDefault="0001729B">
            <w:pPr>
              <w:pStyle w:val="Text"/>
            </w:pPr>
            <w:r>
              <w:rPr>
                <w:i/>
                <w:iCs/>
              </w:rPr>
              <w:t>A</w:t>
            </w:r>
            <w:r w:rsidR="006B027B">
              <w:rPr>
                <w:i/>
                <w:iCs/>
              </w:rPr>
              <w:t>n optional,</w:t>
            </w:r>
            <w:r>
              <w:rPr>
                <w:i/>
                <w:iCs/>
              </w:rPr>
              <w:t xml:space="preserve"> date-time attribute.</w:t>
            </w:r>
            <w:r>
              <w:t xml:space="preserve"> </w:t>
            </w:r>
            <w:r w:rsidR="006B027B">
              <w:t xml:space="preserve">If present, represents </w:t>
            </w:r>
            <w:r>
              <w:t xml:space="preserve">the date-time </w:t>
            </w:r>
            <w:r w:rsidR="00037717">
              <w:t>for the device that performed the item modification</w:t>
            </w:r>
            <w:r>
              <w:t>.</w:t>
            </w:r>
          </w:p>
          <w:p w:rsidR="00CD21D5" w:rsidRDefault="004B5485">
            <w:pPr>
              <w:pStyle w:val="Text"/>
            </w:pPr>
            <w:r>
              <w:t xml:space="preserve">The value for this attribute </w:t>
            </w:r>
            <w:r w:rsidR="00726CCA">
              <w:t xml:space="preserve">SHOULD </w:t>
            </w:r>
            <w:r>
              <w:t>be interpreted as a best effort, uncalibrated value.</w:t>
            </w:r>
          </w:p>
          <w:p w:rsidR="00CD21D5" w:rsidRDefault="0001729B">
            <w:pPr>
              <w:pStyle w:val="Text"/>
            </w:pPr>
            <w:r>
              <w:t xml:space="preserve">Note: Either or both of the </w:t>
            </w:r>
            <w:r>
              <w:rPr>
                <w:b/>
                <w:bCs/>
              </w:rPr>
              <w:t>when</w:t>
            </w:r>
            <w:r>
              <w:t xml:space="preserve"> or </w:t>
            </w:r>
            <w:r>
              <w:rPr>
                <w:b/>
                <w:bCs/>
              </w:rPr>
              <w:t>by</w:t>
            </w:r>
            <w:r>
              <w:t xml:space="preserve"> attributes MUST be present; it is invalid to have neither.</w:t>
            </w:r>
          </w:p>
        </w:tc>
      </w:tr>
      <w:tr w:rsidR="0001729B" w:rsidTr="00D36CA6">
        <w:trPr>
          <w:gridAfter w:val="1"/>
          <w:wAfter w:w="24" w:type="dxa"/>
        </w:trPr>
        <w:tc>
          <w:tcPr>
            <w:tcW w:w="1610" w:type="dxa"/>
            <w:tcBorders>
              <w:top w:val="single" w:sz="6" w:space="0" w:color="auto"/>
              <w:left w:val="single" w:sz="4" w:space="0" w:color="auto"/>
              <w:bottom w:val="single" w:sz="4" w:space="0" w:color="auto"/>
              <w:right w:val="single" w:sz="6" w:space="0" w:color="auto"/>
            </w:tcBorders>
          </w:tcPr>
          <w:p w:rsidR="00CD21D5" w:rsidRDefault="00EC0D5B">
            <w:pPr>
              <w:pStyle w:val="Label"/>
            </w:pPr>
            <w:r>
              <w:t>b</w:t>
            </w:r>
            <w:r w:rsidR="0001729B">
              <w:t>y</w:t>
            </w:r>
          </w:p>
        </w:tc>
        <w:tc>
          <w:tcPr>
            <w:tcW w:w="7790" w:type="dxa"/>
            <w:tcBorders>
              <w:top w:val="single" w:sz="6" w:space="0" w:color="auto"/>
              <w:left w:val="single" w:sz="6" w:space="0" w:color="auto"/>
              <w:bottom w:val="single" w:sz="4" w:space="0" w:color="auto"/>
              <w:right w:val="single" w:sz="4" w:space="0" w:color="auto"/>
            </w:tcBorders>
          </w:tcPr>
          <w:p w:rsidR="00CD21D5" w:rsidRDefault="0001729B">
            <w:r>
              <w:rPr>
                <w:i/>
                <w:iCs/>
              </w:rPr>
              <w:t>A</w:t>
            </w:r>
            <w:r w:rsidR="006B027B">
              <w:rPr>
                <w:i/>
                <w:iCs/>
              </w:rPr>
              <w:t>n optional,</w:t>
            </w:r>
            <w:r>
              <w:rPr>
                <w:i/>
                <w:iCs/>
              </w:rPr>
              <w:t xml:space="preserve"> string attribute.</w:t>
            </w:r>
            <w:r>
              <w:t xml:space="preserve"> </w:t>
            </w:r>
            <w:r w:rsidR="006B027B">
              <w:t>If present, represents the</w:t>
            </w:r>
            <w:r>
              <w:t xml:space="preserve"> text attribute identifying the unique endpoint that made the modification.</w:t>
            </w:r>
          </w:p>
          <w:p w:rsidR="00CD21D5" w:rsidRDefault="0001729B">
            <w:pPr>
              <w:pStyle w:val="Text"/>
            </w:pPr>
            <w:r>
              <w:t xml:space="preserve">Note: Either or both of the </w:t>
            </w:r>
            <w:r>
              <w:rPr>
                <w:b/>
                <w:bCs/>
              </w:rPr>
              <w:t>when</w:t>
            </w:r>
            <w:r>
              <w:t xml:space="preserve"> or </w:t>
            </w:r>
            <w:r>
              <w:rPr>
                <w:b/>
                <w:bCs/>
              </w:rPr>
              <w:t>by</w:t>
            </w:r>
            <w:r>
              <w:t xml:space="preserve"> </w:t>
            </w:r>
            <w:r w:rsidR="00C14A83">
              <w:t xml:space="preserve">attributes </w:t>
            </w:r>
            <w:r>
              <w:t>MUST be present; it is invalid to have neither.</w:t>
            </w:r>
          </w:p>
        </w:tc>
      </w:tr>
    </w:tbl>
    <w:p w:rsidR="00E51C13" w:rsidRDefault="00E51C13">
      <w:pPr>
        <w:pStyle w:val="Text"/>
      </w:pPr>
    </w:p>
    <w:p w:rsidR="00CD21D5" w:rsidRDefault="00CD21D5">
      <w:pPr>
        <w:pStyle w:val="Heading5"/>
      </w:pPr>
    </w:p>
    <w:p w:rsidR="00CD21D5" w:rsidRDefault="00741E75">
      <w:pPr>
        <w:pStyle w:val="Heading5"/>
      </w:pPr>
      <w:r>
        <w:t>2.5   &lt;sx:conflicts&gt; element within &lt;sx:sync&gt;</w:t>
      </w:r>
    </w:p>
    <w:p w:rsidR="00AB2B74" w:rsidRDefault="00AB2B74" w:rsidP="00AB2B74">
      <w:pPr>
        <w:pStyle w:val="Text"/>
      </w:pPr>
      <w:r>
        <w:t xml:space="preserve">The </w:t>
      </w:r>
      <w:r>
        <w:rPr>
          <w:b/>
          <w:bCs/>
        </w:rPr>
        <w:t>sx:sync</w:t>
      </w:r>
      <w:r>
        <w:t xml:space="preserve"> element </w:t>
      </w:r>
      <w:r w:rsidR="00E85EB8">
        <w:t xml:space="preserve">might </w:t>
      </w:r>
      <w:r>
        <w:t>contain a</w:t>
      </w:r>
      <w:r w:rsidR="0065348A">
        <w:t>n</w:t>
      </w:r>
      <w:r>
        <w:t xml:space="preserve"> </w:t>
      </w:r>
      <w:r>
        <w:rPr>
          <w:b/>
          <w:bCs/>
        </w:rPr>
        <w:t>sx:conflicts</w:t>
      </w:r>
      <w:r>
        <w:t xml:space="preserve"> sub-element.  </w:t>
      </w:r>
      <w:r w:rsidR="0065348A">
        <w:t xml:space="preserve">When </w:t>
      </w:r>
      <w:r>
        <w:t xml:space="preserve">the </w:t>
      </w:r>
      <w:r>
        <w:rPr>
          <w:b/>
          <w:bCs/>
        </w:rPr>
        <w:t>sx:conflicts</w:t>
      </w:r>
      <w:r>
        <w:t xml:space="preserve"> element is present, it MUST contain one or more </w:t>
      </w:r>
      <w:r w:rsidR="0044616B">
        <w:t>item</w:t>
      </w:r>
      <w:r>
        <w:t xml:space="preserve"> sub-elements</w:t>
      </w:r>
      <w:r w:rsidR="0044616B">
        <w:t>, where each item represents a conflicting update</w:t>
      </w:r>
      <w:r>
        <w:t xml:space="preserve">.  See </w:t>
      </w:r>
      <w:r w:rsidRPr="001313B3">
        <w:t>conflict preservation behavior</w:t>
      </w:r>
      <w:r>
        <w:t xml:space="preserve"> (section 3.5) for more information.</w:t>
      </w:r>
    </w:p>
    <w:p w:rsidR="00AB2B74" w:rsidRPr="00AB2B74" w:rsidRDefault="00AB2B74" w:rsidP="00AB2B74">
      <w:pPr>
        <w:pStyle w:val="Text"/>
      </w:pPr>
    </w:p>
    <w:tbl>
      <w:tblPr>
        <w:tblW w:w="9041"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left w:w="80" w:type="dxa"/>
          <w:right w:w="80" w:type="dxa"/>
        </w:tblCellMar>
        <w:tblLook w:val="0000"/>
      </w:tblPr>
      <w:tblGrid>
        <w:gridCol w:w="1520"/>
        <w:gridCol w:w="7521"/>
      </w:tblGrid>
      <w:tr w:rsidR="00741E75" w:rsidTr="00044CCC">
        <w:tc>
          <w:tcPr>
            <w:tcW w:w="1520" w:type="dxa"/>
          </w:tcPr>
          <w:p w:rsidR="00CD21D5" w:rsidRDefault="00741E75">
            <w:pPr>
              <w:pStyle w:val="Label"/>
            </w:pPr>
            <w:r>
              <w:t>Attributes</w:t>
            </w:r>
          </w:p>
        </w:tc>
        <w:tc>
          <w:tcPr>
            <w:tcW w:w="7521" w:type="dxa"/>
          </w:tcPr>
          <w:p w:rsidR="00CD21D5" w:rsidRDefault="00741E75">
            <w:pPr>
              <w:pStyle w:val="Label"/>
            </w:pPr>
            <w:r>
              <w:t>Description</w:t>
            </w:r>
          </w:p>
        </w:tc>
      </w:tr>
      <w:tr w:rsidR="00741E75" w:rsidTr="00044CCC">
        <w:tc>
          <w:tcPr>
            <w:tcW w:w="1520" w:type="dxa"/>
          </w:tcPr>
          <w:p w:rsidR="00CD21D5" w:rsidRDefault="00741E75">
            <w:pPr>
              <w:pStyle w:val="Label"/>
              <w:rPr>
                <w:b w:val="0"/>
              </w:rPr>
            </w:pPr>
            <w:r w:rsidRPr="00741E75">
              <w:rPr>
                <w:b w:val="0"/>
              </w:rPr>
              <w:t>N/A</w:t>
            </w:r>
          </w:p>
        </w:tc>
        <w:tc>
          <w:tcPr>
            <w:tcW w:w="0" w:type="auto"/>
          </w:tcPr>
          <w:p w:rsidR="00CD21D5" w:rsidRDefault="00741E75">
            <w:pPr>
              <w:pStyle w:val="Text"/>
            </w:pPr>
            <w:r w:rsidRPr="00741E75">
              <w:t>N/A</w:t>
            </w:r>
          </w:p>
        </w:tc>
      </w:tr>
    </w:tbl>
    <w:p w:rsidR="00E51C13" w:rsidRDefault="00E51C13">
      <w:pPr>
        <w:pStyle w:val="Text"/>
      </w:pPr>
    </w:p>
    <w:p w:rsidR="00CD21D5" w:rsidRDefault="00CD21D5">
      <w:pPr>
        <w:pStyle w:val="Text"/>
      </w:pPr>
    </w:p>
    <w:p w:rsidR="001442E5" w:rsidRDefault="001442E5" w:rsidP="001442E5">
      <w:pPr>
        <w:pStyle w:val="Heading5"/>
      </w:pPr>
      <w:r>
        <w:t>2.6</w:t>
      </w:r>
      <w:r>
        <w:tab/>
        <w:t>&lt;sx:</w:t>
      </w:r>
      <w:r w:rsidR="00437B14">
        <w:t>unpublished</w:t>
      </w:r>
      <w:r>
        <w:t xml:space="preserve">&gt; element within </w:t>
      </w:r>
      <w:r w:rsidR="001278BF">
        <w:t>Atom</w:t>
      </w:r>
      <w:r>
        <w:t xml:space="preserve"> </w:t>
      </w:r>
      <w:r w:rsidR="00420655">
        <w:t>&lt;feed&gt;</w:t>
      </w:r>
      <w:r>
        <w:t xml:space="preserve"> </w:t>
      </w:r>
      <w:r w:rsidR="00B264E1">
        <w:t>or RSS &lt;channel&gt;</w:t>
      </w:r>
    </w:p>
    <w:p w:rsidR="00AB2B74" w:rsidRDefault="00AB2B74" w:rsidP="00AB2B74">
      <w:pPr>
        <w:pStyle w:val="Text"/>
      </w:pPr>
      <w:r>
        <w:t xml:space="preserve">The </w:t>
      </w:r>
      <w:r w:rsidR="00CB0909">
        <w:rPr>
          <w:b/>
        </w:rPr>
        <w:t>feed</w:t>
      </w:r>
      <w:r>
        <w:t xml:space="preserve"> </w:t>
      </w:r>
      <w:r w:rsidR="00B264E1">
        <w:t xml:space="preserve">or </w:t>
      </w:r>
      <w:r w:rsidR="00B264E1" w:rsidRPr="00B264E1">
        <w:rPr>
          <w:b/>
        </w:rPr>
        <w:t>channel</w:t>
      </w:r>
      <w:r w:rsidR="00B264E1">
        <w:t xml:space="preserve"> </w:t>
      </w:r>
      <w:r>
        <w:t xml:space="preserve">element MAY contain a </w:t>
      </w:r>
      <w:r>
        <w:rPr>
          <w:b/>
        </w:rPr>
        <w:t>sx:unpublished</w:t>
      </w:r>
      <w:r>
        <w:t xml:space="preserve"> sub-element.  If the </w:t>
      </w:r>
      <w:r>
        <w:rPr>
          <w:b/>
        </w:rPr>
        <w:t>sx:unpublished</w:t>
      </w:r>
      <w:r>
        <w:t xml:space="preserve"> element is present, it MUST contain one or more sub-elements, each of which MUST have the </w:t>
      </w:r>
      <w:r>
        <w:rPr>
          <w:b/>
        </w:rPr>
        <w:t>sx:sync</w:t>
      </w:r>
      <w:r>
        <w:t xml:space="preserve"> sub-element.  See unpublish </w:t>
      </w:r>
      <w:r w:rsidRPr="001313B3">
        <w:t>behavior</w:t>
      </w:r>
      <w:r>
        <w:t xml:space="preserve"> (section 4.1) for more information.</w:t>
      </w:r>
    </w:p>
    <w:p w:rsidR="00AB2B74" w:rsidRPr="00AB2B74" w:rsidRDefault="00AB2B74" w:rsidP="00AB2B74">
      <w:pPr>
        <w:pStyle w:val="Text"/>
      </w:pPr>
    </w:p>
    <w:tbl>
      <w:tblPr>
        <w:tblW w:w="9041"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left w:w="80" w:type="dxa"/>
          <w:right w:w="80" w:type="dxa"/>
        </w:tblCellMar>
        <w:tblLook w:val="0000"/>
      </w:tblPr>
      <w:tblGrid>
        <w:gridCol w:w="1520"/>
        <w:gridCol w:w="7521"/>
      </w:tblGrid>
      <w:tr w:rsidR="001442E5" w:rsidTr="005A6B81">
        <w:tc>
          <w:tcPr>
            <w:tcW w:w="1520" w:type="dxa"/>
          </w:tcPr>
          <w:p w:rsidR="001442E5" w:rsidRDefault="001442E5" w:rsidP="00EF46AE">
            <w:pPr>
              <w:pStyle w:val="Label"/>
            </w:pPr>
            <w:r>
              <w:t>Attributes</w:t>
            </w:r>
          </w:p>
        </w:tc>
        <w:tc>
          <w:tcPr>
            <w:tcW w:w="7521" w:type="dxa"/>
          </w:tcPr>
          <w:p w:rsidR="001442E5" w:rsidRDefault="001442E5" w:rsidP="00EF46AE">
            <w:pPr>
              <w:pStyle w:val="Label"/>
            </w:pPr>
            <w:r>
              <w:t>Description</w:t>
            </w:r>
          </w:p>
        </w:tc>
      </w:tr>
      <w:tr w:rsidR="001442E5" w:rsidTr="005A6B81">
        <w:tc>
          <w:tcPr>
            <w:tcW w:w="1520" w:type="dxa"/>
          </w:tcPr>
          <w:p w:rsidR="001442E5" w:rsidRDefault="001442E5" w:rsidP="00EF46AE">
            <w:pPr>
              <w:pStyle w:val="Label"/>
              <w:rPr>
                <w:b w:val="0"/>
              </w:rPr>
            </w:pPr>
            <w:r w:rsidRPr="00741E75">
              <w:rPr>
                <w:b w:val="0"/>
              </w:rPr>
              <w:t>N/A</w:t>
            </w:r>
          </w:p>
        </w:tc>
        <w:tc>
          <w:tcPr>
            <w:tcW w:w="0" w:type="auto"/>
          </w:tcPr>
          <w:p w:rsidR="001442E5" w:rsidRDefault="001442E5" w:rsidP="00EF46AE">
            <w:pPr>
              <w:pStyle w:val="Text"/>
            </w:pPr>
            <w:r w:rsidRPr="00741E75">
              <w:t>N/A</w:t>
            </w:r>
          </w:p>
        </w:tc>
      </w:tr>
    </w:tbl>
    <w:p w:rsidR="001442E5" w:rsidRDefault="001442E5" w:rsidP="001442E5">
      <w:pPr>
        <w:pStyle w:val="Text"/>
      </w:pPr>
    </w:p>
    <w:p w:rsidR="00E51C13" w:rsidRPr="001442E5" w:rsidRDefault="00E51C13" w:rsidP="001442E5">
      <w:pPr>
        <w:pStyle w:val="Text"/>
      </w:pPr>
    </w:p>
    <w:p w:rsidR="00CD21D5" w:rsidRDefault="0001729B" w:rsidP="00E51C13">
      <w:pPr>
        <w:pStyle w:val="Heading3"/>
      </w:pPr>
      <w:r>
        <w:lastRenderedPageBreak/>
        <w:t>3</w:t>
      </w:r>
      <w:r>
        <w:tab/>
        <w:t>Required Behavior</w:t>
      </w:r>
      <w:r w:rsidR="00F712F1">
        <w:t>s</w:t>
      </w:r>
      <w:r>
        <w:t xml:space="preserve"> for </w:t>
      </w:r>
      <w:r w:rsidR="00FA6658">
        <w:t>Global Consistency</w:t>
      </w:r>
    </w:p>
    <w:p w:rsidR="00876734" w:rsidRDefault="0001729B">
      <w:pPr>
        <w:pStyle w:val="Text"/>
      </w:pPr>
      <w:r>
        <w:t>To assure consistency</w:t>
      </w:r>
      <w:r w:rsidR="00876734">
        <w:t xml:space="preserve"> when modifying </w:t>
      </w:r>
      <w:r w:rsidR="001A14F4">
        <w:t xml:space="preserve">a </w:t>
      </w:r>
      <w:r w:rsidR="00876734">
        <w:t>local feed</w:t>
      </w:r>
      <w:r>
        <w:t xml:space="preserve">, </w:t>
      </w:r>
      <w:r w:rsidR="00876734">
        <w:t xml:space="preserve">the following behaviors </w:t>
      </w:r>
      <w:r w:rsidR="001A14F4">
        <w:t>will be</w:t>
      </w:r>
      <w:r w:rsidR="00876734">
        <w:t xml:space="preserve"> defined:</w:t>
      </w:r>
    </w:p>
    <w:p w:rsidR="00876734" w:rsidRDefault="00876734" w:rsidP="00051DFF">
      <w:pPr>
        <w:pStyle w:val="Text"/>
        <w:numPr>
          <w:ilvl w:val="3"/>
          <w:numId w:val="25"/>
        </w:numPr>
        <w:ind w:left="720"/>
      </w:pPr>
      <w:r>
        <w:t>Creation</w:t>
      </w:r>
    </w:p>
    <w:p w:rsidR="00876734" w:rsidRDefault="00876734" w:rsidP="00051DFF">
      <w:pPr>
        <w:pStyle w:val="Text"/>
        <w:numPr>
          <w:ilvl w:val="3"/>
          <w:numId w:val="25"/>
        </w:numPr>
        <w:ind w:left="720"/>
      </w:pPr>
      <w:r>
        <w:t>Update/Deletion</w:t>
      </w:r>
    </w:p>
    <w:p w:rsidR="00876734" w:rsidRDefault="00876734" w:rsidP="00051DFF">
      <w:pPr>
        <w:pStyle w:val="Text"/>
        <w:numPr>
          <w:ilvl w:val="3"/>
          <w:numId w:val="25"/>
        </w:numPr>
        <w:ind w:left="720"/>
      </w:pPr>
      <w:r>
        <w:t>Conflict Resolution</w:t>
      </w:r>
    </w:p>
    <w:p w:rsidR="00876734" w:rsidRDefault="00876734" w:rsidP="00876734">
      <w:pPr>
        <w:pStyle w:val="Text"/>
      </w:pPr>
    </w:p>
    <w:p w:rsidR="00876734" w:rsidRDefault="00876734" w:rsidP="00876734">
      <w:pPr>
        <w:pStyle w:val="Text"/>
      </w:pPr>
      <w:r>
        <w:t xml:space="preserve">To assure consistency when processing </w:t>
      </w:r>
      <w:r w:rsidR="0001729B">
        <w:t>incoming (subscribed)</w:t>
      </w:r>
      <w:r w:rsidR="001A14F4">
        <w:t xml:space="preserve"> feeds</w:t>
      </w:r>
      <w:r>
        <w:t xml:space="preserve">, the following behaviors </w:t>
      </w:r>
      <w:r w:rsidR="001A14F4">
        <w:t xml:space="preserve">will be </w:t>
      </w:r>
      <w:r>
        <w:t>defined:</w:t>
      </w:r>
    </w:p>
    <w:p w:rsidR="00876734" w:rsidRDefault="00876734" w:rsidP="00051DFF">
      <w:pPr>
        <w:pStyle w:val="Text"/>
        <w:numPr>
          <w:ilvl w:val="0"/>
          <w:numId w:val="26"/>
        </w:numPr>
        <w:tabs>
          <w:tab w:val="clear" w:pos="360"/>
        </w:tabs>
        <w:ind w:left="720"/>
      </w:pPr>
      <w:r>
        <w:t>Merge</w:t>
      </w:r>
    </w:p>
    <w:p w:rsidR="00CD21D5" w:rsidRDefault="00CD21D5">
      <w:pPr>
        <w:pStyle w:val="Text"/>
      </w:pPr>
    </w:p>
    <w:p w:rsidR="00CD21D5" w:rsidRDefault="00F712F1">
      <w:pPr>
        <w:pStyle w:val="Heading5"/>
      </w:pPr>
      <w:r>
        <w:t>3</w:t>
      </w:r>
      <w:r w:rsidR="0001729B">
        <w:t>.1</w:t>
      </w:r>
      <w:r w:rsidR="0001729B">
        <w:tab/>
        <w:t>Creation Behavior</w:t>
      </w:r>
    </w:p>
    <w:p w:rsidR="00CD21D5" w:rsidRDefault="0001729B">
      <w:pPr>
        <w:pStyle w:val="Text"/>
      </w:pPr>
      <w:r>
        <w:t xml:space="preserve">When creating a new item as the result of a local </w:t>
      </w:r>
      <w:r w:rsidR="00041AC1">
        <w:t>o</w:t>
      </w:r>
      <w:r>
        <w:t xml:space="preserve">peration, </w:t>
      </w:r>
      <w:r w:rsidR="005E1DD3">
        <w:t xml:space="preserve">implementations </w:t>
      </w:r>
      <w:r>
        <w:t>MUST:</w:t>
      </w:r>
    </w:p>
    <w:p w:rsidR="00CD21D5" w:rsidRDefault="0001729B">
      <w:pPr>
        <w:pStyle w:val="NumberedList1"/>
        <w:numPr>
          <w:ilvl w:val="0"/>
          <w:numId w:val="7"/>
        </w:numPr>
      </w:pPr>
      <w:r>
        <w:t xml:space="preserve">Create a </w:t>
      </w:r>
      <w:r>
        <w:rPr>
          <w:b/>
          <w:bCs/>
        </w:rPr>
        <w:t>sx:sync</w:t>
      </w:r>
      <w:r>
        <w:t xml:space="preserve"> element </w:t>
      </w:r>
      <w:r w:rsidR="000D6129">
        <w:t>as follows:</w:t>
      </w:r>
    </w:p>
    <w:p w:rsidR="00CD21D5" w:rsidRDefault="000D6129" w:rsidP="00051DFF">
      <w:pPr>
        <w:pStyle w:val="NumberedList1"/>
        <w:numPr>
          <w:ilvl w:val="0"/>
          <w:numId w:val="13"/>
        </w:numPr>
      </w:pPr>
      <w:r>
        <w:t xml:space="preserve">Set the </w:t>
      </w:r>
      <w:r w:rsidR="0001729B">
        <w:rPr>
          <w:b/>
          <w:bCs/>
        </w:rPr>
        <w:t>id</w:t>
      </w:r>
      <w:r w:rsidR="0001729B">
        <w:t xml:space="preserve"> </w:t>
      </w:r>
      <w:r>
        <w:t xml:space="preserve">attribute </w:t>
      </w:r>
      <w:r w:rsidR="0001729B">
        <w:t>(in conformance with section 2.3</w:t>
      </w:r>
      <w:r>
        <w:t>)</w:t>
      </w:r>
    </w:p>
    <w:p w:rsidR="00CD21D5" w:rsidRDefault="000D6129" w:rsidP="00051DFF">
      <w:pPr>
        <w:pStyle w:val="NumberedList1"/>
        <w:numPr>
          <w:ilvl w:val="0"/>
          <w:numId w:val="13"/>
        </w:numPr>
      </w:pPr>
      <w:r>
        <w:t xml:space="preserve">Set the </w:t>
      </w:r>
      <w:r>
        <w:rPr>
          <w:b/>
        </w:rPr>
        <w:t>updates</w:t>
      </w:r>
      <w:r>
        <w:t xml:space="preserve"> attribute to </w:t>
      </w:r>
      <w:r w:rsidR="00EB057F">
        <w:t>“</w:t>
      </w:r>
      <w:r>
        <w:t>1</w:t>
      </w:r>
      <w:r w:rsidR="00EB057F">
        <w:t>”</w:t>
      </w:r>
    </w:p>
    <w:p w:rsidR="00CD21D5" w:rsidRDefault="000D6129" w:rsidP="00051DFF">
      <w:pPr>
        <w:pStyle w:val="NumberedList1"/>
        <w:numPr>
          <w:ilvl w:val="0"/>
          <w:numId w:val="13"/>
        </w:numPr>
      </w:pPr>
      <w:r>
        <w:t xml:space="preserve">Optionally set the </w:t>
      </w:r>
      <w:r>
        <w:rPr>
          <w:b/>
        </w:rPr>
        <w:t>noconflicts</w:t>
      </w:r>
      <w:r>
        <w:t xml:space="preserve"> attribute</w:t>
      </w:r>
    </w:p>
    <w:p w:rsidR="00F4302F" w:rsidRDefault="00F4302F" w:rsidP="00051DFF">
      <w:pPr>
        <w:pStyle w:val="NumberedList1"/>
        <w:numPr>
          <w:ilvl w:val="0"/>
          <w:numId w:val="13"/>
        </w:numPr>
      </w:pPr>
      <w:r>
        <w:t xml:space="preserve">Optionally set the </w:t>
      </w:r>
      <w:r>
        <w:rPr>
          <w:b/>
        </w:rPr>
        <w:t>deleted</w:t>
      </w:r>
      <w:r>
        <w:t xml:space="preserve"> attribute</w:t>
      </w:r>
      <w:r w:rsidR="00E82744">
        <w:t xml:space="preserve"> if the item is tombstoned from birth</w:t>
      </w:r>
    </w:p>
    <w:p w:rsidR="00CD21D5" w:rsidRDefault="0001729B">
      <w:pPr>
        <w:pStyle w:val="NumberedList1"/>
        <w:numPr>
          <w:ilvl w:val="0"/>
          <w:numId w:val="7"/>
        </w:numPr>
      </w:pPr>
      <w:r>
        <w:t>Create a</w:t>
      </w:r>
      <w:r w:rsidR="000D6129">
        <w:t xml:space="preserve"> </w:t>
      </w:r>
      <w:r w:rsidR="000D6129" w:rsidRPr="000D6129">
        <w:rPr>
          <w:b/>
        </w:rPr>
        <w:t>sx:history</w:t>
      </w:r>
      <w:r w:rsidR="000D6129">
        <w:t xml:space="preserve"> element </w:t>
      </w:r>
      <w:r>
        <w:t>as follows:</w:t>
      </w:r>
    </w:p>
    <w:p w:rsidR="00CD21D5" w:rsidRDefault="00BA6E1F" w:rsidP="00051DFF">
      <w:pPr>
        <w:pStyle w:val="AlertTextinList2"/>
        <w:numPr>
          <w:ilvl w:val="0"/>
          <w:numId w:val="10"/>
        </w:numPr>
      </w:pPr>
      <w:r>
        <w:t xml:space="preserve">Set the </w:t>
      </w:r>
      <w:r w:rsidR="000D6129">
        <w:rPr>
          <w:b/>
        </w:rPr>
        <w:t>sequence</w:t>
      </w:r>
      <w:r w:rsidRPr="001F33A9">
        <w:t xml:space="preserve"> attribute</w:t>
      </w:r>
      <w:r w:rsidR="00D279DB">
        <w:t xml:space="preserve"> (in conformance with section 2.4)</w:t>
      </w:r>
    </w:p>
    <w:p w:rsidR="00CD21D5" w:rsidRDefault="000D6129" w:rsidP="00051DFF">
      <w:pPr>
        <w:pStyle w:val="AlertTextinList2"/>
        <w:numPr>
          <w:ilvl w:val="0"/>
          <w:numId w:val="10"/>
        </w:numPr>
      </w:pPr>
      <w:r>
        <w:t xml:space="preserve">Do one or </w:t>
      </w:r>
      <w:r w:rsidR="00EC6A62">
        <w:t xml:space="preserve">both </w:t>
      </w:r>
      <w:r>
        <w:t>of the following:</w:t>
      </w:r>
    </w:p>
    <w:p w:rsidR="00CD21D5" w:rsidRDefault="0001729B">
      <w:pPr>
        <w:pStyle w:val="AlertTextinList2"/>
      </w:pPr>
      <w:r>
        <w:t>i.</w:t>
      </w:r>
      <w:r>
        <w:tab/>
      </w:r>
      <w:r w:rsidR="00BA6E1F">
        <w:t>S</w:t>
      </w:r>
      <w:r>
        <w:t xml:space="preserve">et the </w:t>
      </w:r>
      <w:r>
        <w:rPr>
          <w:b/>
          <w:bCs/>
        </w:rPr>
        <w:t>when</w:t>
      </w:r>
      <w:r>
        <w:t xml:space="preserve"> attribute to the current date-time.</w:t>
      </w:r>
      <w:r w:rsidR="00CD269C">
        <w:t xml:space="preserve">  </w:t>
      </w:r>
      <w:r w:rsidR="00CD269C" w:rsidRPr="001F33A9">
        <w:rPr>
          <w:bCs/>
        </w:rPr>
        <w:t>Note that</w:t>
      </w:r>
      <w:r w:rsidR="00CD269C">
        <w:t xml:space="preserve"> this attribute is optional if the </w:t>
      </w:r>
      <w:r w:rsidR="00CD269C" w:rsidRPr="009D25BD">
        <w:rPr>
          <w:b/>
        </w:rPr>
        <w:t>by</w:t>
      </w:r>
      <w:r w:rsidR="00CD269C">
        <w:t xml:space="preserve"> attribute is set, but it is RECOMMENDED </w:t>
      </w:r>
      <w:r w:rsidR="00CD269C" w:rsidRPr="001F33A9">
        <w:t>that</w:t>
      </w:r>
      <w:r w:rsidR="00CD269C">
        <w:t xml:space="preserve"> this attribute be set whenever possible.</w:t>
      </w:r>
    </w:p>
    <w:p w:rsidR="00CD21D5" w:rsidRDefault="0001729B">
      <w:pPr>
        <w:pStyle w:val="AlertTextinList2"/>
      </w:pPr>
      <w:r>
        <w:t>ii.</w:t>
      </w:r>
      <w:r>
        <w:tab/>
      </w:r>
      <w:r w:rsidR="00BA6E1F">
        <w:t xml:space="preserve">Set </w:t>
      </w:r>
      <w:r>
        <w:t xml:space="preserve">the </w:t>
      </w:r>
      <w:r>
        <w:rPr>
          <w:b/>
          <w:bCs/>
        </w:rPr>
        <w:t>by</w:t>
      </w:r>
      <w:r>
        <w:t xml:space="preserve"> attribute to th</w:t>
      </w:r>
      <w:r w:rsidR="000D6129">
        <w:t>e current</w:t>
      </w:r>
      <w:r>
        <w:t xml:space="preserve"> endpoint's identifier.</w:t>
      </w:r>
      <w:r w:rsidR="00CD269C">
        <w:t xml:space="preserve">  </w:t>
      </w:r>
      <w:r w:rsidR="00CD269C" w:rsidRPr="001F33A9">
        <w:rPr>
          <w:bCs/>
        </w:rPr>
        <w:t>Note that</w:t>
      </w:r>
      <w:r w:rsidR="00CD269C">
        <w:t xml:space="preserve"> this attribute is optional if the </w:t>
      </w:r>
      <w:r w:rsidR="00CD269C">
        <w:rPr>
          <w:b/>
        </w:rPr>
        <w:t>when</w:t>
      </w:r>
      <w:r w:rsidR="00CD269C">
        <w:t xml:space="preserve"> attribute is set, but it is RECOMMENDED </w:t>
      </w:r>
      <w:r w:rsidR="00CD269C" w:rsidRPr="001F33A9">
        <w:t>that</w:t>
      </w:r>
      <w:r w:rsidR="00CD269C">
        <w:t xml:space="preserve"> this attribute be set whenever possible.</w:t>
      </w:r>
    </w:p>
    <w:p w:rsidR="00CD21D5" w:rsidRDefault="000D6129" w:rsidP="00051DFF">
      <w:pPr>
        <w:pStyle w:val="TextIndented"/>
        <w:numPr>
          <w:ilvl w:val="0"/>
          <w:numId w:val="10"/>
        </w:numPr>
      </w:pPr>
      <w:r>
        <w:t xml:space="preserve">Add the </w:t>
      </w:r>
      <w:r>
        <w:rPr>
          <w:b/>
          <w:bCs/>
        </w:rPr>
        <w:t>sx:history</w:t>
      </w:r>
      <w:r>
        <w:t xml:space="preserve"> element as </w:t>
      </w:r>
      <w:r w:rsidR="005A6EFA">
        <w:t xml:space="preserve">the </w:t>
      </w:r>
      <w:r w:rsidR="005A09B6">
        <w:t xml:space="preserve">topmost </w:t>
      </w:r>
      <w:r w:rsidR="005A6EFA">
        <w:t xml:space="preserve">sub-element </w:t>
      </w:r>
      <w:r>
        <w:t xml:space="preserve">of </w:t>
      </w:r>
      <w:r w:rsidR="0088564B">
        <w:t xml:space="preserve">the </w:t>
      </w:r>
      <w:r>
        <w:rPr>
          <w:b/>
          <w:bCs/>
        </w:rPr>
        <w:t>sx:sync</w:t>
      </w:r>
      <w:r w:rsidR="0088564B">
        <w:t xml:space="preserve"> element.</w:t>
      </w:r>
    </w:p>
    <w:p w:rsidR="004D44F9" w:rsidRDefault="004D44F9" w:rsidP="00F4302F">
      <w:pPr>
        <w:pStyle w:val="NumberedList1"/>
        <w:numPr>
          <w:ilvl w:val="0"/>
          <w:numId w:val="7"/>
        </w:numPr>
      </w:pPr>
      <w:r>
        <w:t>A</w:t>
      </w:r>
      <w:r w:rsidR="00AD36A6">
        <w:t>dd</w:t>
      </w:r>
      <w:r>
        <w:t xml:space="preserve"> the </w:t>
      </w:r>
      <w:r>
        <w:rPr>
          <w:b/>
        </w:rPr>
        <w:t>sx:sync</w:t>
      </w:r>
      <w:r>
        <w:t xml:space="preserve"> element as </w:t>
      </w:r>
      <w:r w:rsidR="00AD36A6">
        <w:t xml:space="preserve">a </w:t>
      </w:r>
      <w:r>
        <w:t>sub-element of the item’s element</w:t>
      </w:r>
    </w:p>
    <w:p w:rsidR="00F4302F" w:rsidRDefault="00F4302F" w:rsidP="00F4302F">
      <w:pPr>
        <w:pStyle w:val="NumberedList1"/>
        <w:numPr>
          <w:ilvl w:val="0"/>
          <w:numId w:val="7"/>
        </w:numPr>
      </w:pPr>
      <w:r>
        <w:t xml:space="preserve">Append the item’s element as a sub-element of the </w:t>
      </w:r>
      <w:r w:rsidR="00CB0909">
        <w:rPr>
          <w:b/>
        </w:rPr>
        <w:t>feed</w:t>
      </w:r>
      <w:r>
        <w:t xml:space="preserve"> element.</w:t>
      </w:r>
    </w:p>
    <w:p w:rsidR="001A14F4" w:rsidRDefault="001A14F4" w:rsidP="00F4302F">
      <w:pPr>
        <w:pStyle w:val="NumberedList1"/>
        <w:numPr>
          <w:ilvl w:val="0"/>
          <w:numId w:val="7"/>
        </w:numPr>
      </w:pPr>
      <w:r>
        <w:t xml:space="preserve">Optionally update the </w:t>
      </w:r>
      <w:r w:rsidRPr="001A14F4">
        <w:rPr>
          <w:b/>
        </w:rPr>
        <w:t>until</w:t>
      </w:r>
      <w:r>
        <w:rPr>
          <w:b/>
        </w:rPr>
        <w:t xml:space="preserve"> </w:t>
      </w:r>
      <w:r>
        <w:t xml:space="preserve">attribute for the </w:t>
      </w:r>
      <w:r>
        <w:rPr>
          <w:b/>
        </w:rPr>
        <w:t>sx:sharing</w:t>
      </w:r>
      <w:r>
        <w:t xml:space="preserve"> element</w:t>
      </w:r>
    </w:p>
    <w:p w:rsidR="00CD21D5" w:rsidRDefault="00CD21D5">
      <w:pPr>
        <w:pStyle w:val="AlertTextinList2"/>
      </w:pPr>
    </w:p>
    <w:p w:rsidR="00CD21D5" w:rsidRDefault="0001729B">
      <w:pPr>
        <w:pStyle w:val="Text"/>
      </w:pPr>
      <w:r>
        <w:t xml:space="preserve">Here is what an item </w:t>
      </w:r>
      <w:r w:rsidR="009F07BB">
        <w:t xml:space="preserve">could </w:t>
      </w:r>
      <w:r>
        <w:t>look like after being created:</w:t>
      </w:r>
    </w:p>
    <w:p w:rsidR="00B264E1" w:rsidRDefault="00B264E1" w:rsidP="00B264E1">
      <w:pPr>
        <w:pStyle w:val="Heading6"/>
      </w:pPr>
      <w:r>
        <w:t>Atom Example</w:t>
      </w:r>
    </w:p>
    <w:p w:rsidR="00FA1D3F" w:rsidRPr="00D33AF4" w:rsidRDefault="00CA7E7C" w:rsidP="00FA1D3F">
      <w:pPr>
        <w:pStyle w:val="Code"/>
        <w:rPr>
          <w:sz w:val="16"/>
          <w:szCs w:val="16"/>
        </w:rPr>
      </w:pPr>
      <w:r>
        <w:rPr>
          <w:sz w:val="16"/>
          <w:szCs w:val="16"/>
        </w:rPr>
        <w:t>&lt;entry&gt;</w:t>
      </w:r>
    </w:p>
    <w:p w:rsidR="00FA1D3F" w:rsidRPr="00D33AF4" w:rsidRDefault="00FA1D3F" w:rsidP="00FA1D3F">
      <w:pPr>
        <w:pStyle w:val="Code"/>
        <w:rPr>
          <w:sz w:val="16"/>
          <w:szCs w:val="16"/>
        </w:rPr>
      </w:pPr>
      <w:r w:rsidRPr="00D33AF4">
        <w:rPr>
          <w:sz w:val="16"/>
          <w:szCs w:val="16"/>
        </w:rPr>
        <w:t xml:space="preserve"> &lt;title&gt;Buy groceries&lt;/title&gt;</w:t>
      </w:r>
    </w:p>
    <w:p w:rsidR="00FA1D3F" w:rsidRPr="00D33AF4" w:rsidRDefault="00FA1D3F" w:rsidP="00FA1D3F">
      <w:pPr>
        <w:pStyle w:val="Code"/>
        <w:rPr>
          <w:sz w:val="16"/>
          <w:szCs w:val="16"/>
        </w:rPr>
      </w:pPr>
      <w:r w:rsidRPr="00D33AF4">
        <w:rPr>
          <w:sz w:val="16"/>
          <w:szCs w:val="16"/>
        </w:rPr>
        <w:lastRenderedPageBreak/>
        <w:t xml:space="preserve"> </w:t>
      </w:r>
      <w:r w:rsidR="004053C8">
        <w:rPr>
          <w:sz w:val="16"/>
          <w:szCs w:val="16"/>
        </w:rPr>
        <w:t>&lt;</w:t>
      </w:r>
      <w:r w:rsidR="002871A9">
        <w:rPr>
          <w:sz w:val="16"/>
          <w:szCs w:val="16"/>
        </w:rPr>
        <w:t>content</w:t>
      </w:r>
      <w:r w:rsidR="004053C8">
        <w:rPr>
          <w:sz w:val="16"/>
          <w:szCs w:val="16"/>
        </w:rPr>
        <w:t>&gt;</w:t>
      </w:r>
      <w:r w:rsidRPr="00D33AF4">
        <w:rPr>
          <w:sz w:val="16"/>
          <w:szCs w:val="16"/>
        </w:rPr>
        <w:t>Get milk and eggs</w:t>
      </w:r>
      <w:r w:rsidR="004053C8">
        <w:rPr>
          <w:sz w:val="16"/>
          <w:szCs w:val="16"/>
        </w:rPr>
        <w:t>&lt;/</w:t>
      </w:r>
      <w:r w:rsidR="002871A9">
        <w:rPr>
          <w:sz w:val="16"/>
          <w:szCs w:val="16"/>
        </w:rPr>
        <w:t>content</w:t>
      </w:r>
      <w:r w:rsidR="004053C8">
        <w:rPr>
          <w:sz w:val="16"/>
          <w:szCs w:val="16"/>
        </w:rPr>
        <w:t>&gt;</w:t>
      </w:r>
    </w:p>
    <w:p w:rsidR="00117284" w:rsidRPr="00D33AF4" w:rsidRDefault="00117284" w:rsidP="00117284">
      <w:pPr>
        <w:pStyle w:val="Code"/>
        <w:rPr>
          <w:sz w:val="16"/>
          <w:szCs w:val="16"/>
        </w:rPr>
      </w:pPr>
      <w:r>
        <w:rPr>
          <w:sz w:val="16"/>
          <w:szCs w:val="16"/>
        </w:rPr>
        <w:t xml:space="preserve"> &lt;updated&gt;2005-05-21T09</w:t>
      </w:r>
      <w:r w:rsidRPr="00D33AF4">
        <w:rPr>
          <w:sz w:val="16"/>
          <w:szCs w:val="16"/>
        </w:rPr>
        <w:t>:43:33</w:t>
      </w:r>
      <w:r>
        <w:rPr>
          <w:sz w:val="16"/>
          <w:szCs w:val="16"/>
        </w:rPr>
        <w:t>Z &lt;/updated&gt;</w:t>
      </w:r>
    </w:p>
    <w:p w:rsidR="006473EB" w:rsidRPr="001A37ED" w:rsidRDefault="006473EB" w:rsidP="006473EB">
      <w:pPr>
        <w:pStyle w:val="Code"/>
        <w:rPr>
          <w:sz w:val="16"/>
          <w:szCs w:val="16"/>
        </w:rPr>
      </w:pPr>
      <w:r w:rsidRPr="001A37ED">
        <w:rPr>
          <w:sz w:val="16"/>
          <w:szCs w:val="16"/>
        </w:rPr>
        <w:t xml:space="preserve"> &lt;id&gt;urn:uuid:60a76c80-d399-11d9-b93C-0003939e0aa</w:t>
      </w:r>
      <w:r>
        <w:rPr>
          <w:sz w:val="16"/>
          <w:szCs w:val="16"/>
        </w:rPr>
        <w:t>0</w:t>
      </w:r>
      <w:r w:rsidRPr="001A37ED">
        <w:rPr>
          <w:sz w:val="16"/>
          <w:szCs w:val="16"/>
        </w:rPr>
        <w:t>&lt;/id&gt;</w:t>
      </w:r>
    </w:p>
    <w:p w:rsidR="006473EB" w:rsidRDefault="006473EB" w:rsidP="006473EB">
      <w:pPr>
        <w:pStyle w:val="Code"/>
        <w:rPr>
          <w:sz w:val="16"/>
          <w:szCs w:val="16"/>
        </w:rPr>
      </w:pPr>
      <w:r>
        <w:rPr>
          <w:sz w:val="16"/>
          <w:szCs w:val="16"/>
        </w:rPr>
        <w:t xml:space="preserve"> &lt;author&gt;</w:t>
      </w:r>
    </w:p>
    <w:p w:rsidR="006473EB" w:rsidRDefault="006473EB" w:rsidP="006473EB">
      <w:pPr>
        <w:pStyle w:val="Code"/>
        <w:rPr>
          <w:sz w:val="16"/>
          <w:szCs w:val="16"/>
        </w:rPr>
      </w:pPr>
      <w:r>
        <w:rPr>
          <w:sz w:val="16"/>
          <w:szCs w:val="16"/>
        </w:rPr>
        <w:t xml:space="preserve">   &lt;name&gt;Ray Ozzie&lt;/name&gt;</w:t>
      </w:r>
    </w:p>
    <w:p w:rsidR="006473EB" w:rsidRPr="00D33AF4" w:rsidRDefault="006473EB" w:rsidP="006473EB">
      <w:pPr>
        <w:pStyle w:val="Code"/>
        <w:rPr>
          <w:sz w:val="16"/>
          <w:szCs w:val="16"/>
        </w:rPr>
      </w:pPr>
      <w:r>
        <w:rPr>
          <w:sz w:val="16"/>
          <w:szCs w:val="16"/>
        </w:rPr>
        <w:t xml:space="preserve"> &lt;/author&gt;</w:t>
      </w:r>
    </w:p>
    <w:p w:rsidR="00FA1D3F" w:rsidRPr="00D33AF4" w:rsidRDefault="00FA1D3F" w:rsidP="00FA1D3F">
      <w:pPr>
        <w:pStyle w:val="Code"/>
        <w:rPr>
          <w:sz w:val="16"/>
          <w:szCs w:val="16"/>
        </w:rPr>
      </w:pPr>
      <w:r w:rsidRPr="00D33AF4">
        <w:rPr>
          <w:sz w:val="16"/>
          <w:szCs w:val="16"/>
        </w:rPr>
        <w:t xml:space="preserve"> &lt;sx:sync id="</w:t>
      </w:r>
      <w:r w:rsidR="006B6A2D">
        <w:rPr>
          <w:sz w:val="16"/>
          <w:szCs w:val="16"/>
        </w:rPr>
        <w:t>item 1_myapp_2005-05-21T11:43:33Z</w:t>
      </w:r>
      <w:r w:rsidRPr="00D33AF4">
        <w:rPr>
          <w:sz w:val="16"/>
          <w:szCs w:val="16"/>
        </w:rPr>
        <w:t>" updates=</w:t>
      </w:r>
      <w:r w:rsidR="002871A9" w:rsidRPr="00D33AF4">
        <w:rPr>
          <w:sz w:val="16"/>
          <w:szCs w:val="16"/>
        </w:rPr>
        <w:t>"</w:t>
      </w:r>
      <w:r w:rsidRPr="00D33AF4">
        <w:rPr>
          <w:sz w:val="16"/>
          <w:szCs w:val="16"/>
        </w:rPr>
        <w:t>1</w:t>
      </w:r>
      <w:r w:rsidR="002871A9" w:rsidRPr="00D33AF4">
        <w:rPr>
          <w:sz w:val="16"/>
          <w:szCs w:val="16"/>
        </w:rPr>
        <w:t>"</w:t>
      </w:r>
      <w:r w:rsidRPr="00D33AF4">
        <w:rPr>
          <w:sz w:val="16"/>
          <w:szCs w:val="16"/>
        </w:rPr>
        <w:t>&gt;</w:t>
      </w:r>
    </w:p>
    <w:p w:rsidR="00FA1D3F" w:rsidRPr="00D33AF4" w:rsidRDefault="00FA1D3F" w:rsidP="00FA1D3F">
      <w:pPr>
        <w:pStyle w:val="Code"/>
        <w:rPr>
          <w:sz w:val="16"/>
          <w:szCs w:val="16"/>
        </w:rPr>
      </w:pPr>
      <w:r w:rsidRPr="00D33AF4">
        <w:rPr>
          <w:sz w:val="16"/>
          <w:szCs w:val="16"/>
        </w:rPr>
        <w:t xml:space="preserve">  &lt;sx:history sequence="1" when="</w:t>
      </w:r>
      <w:r w:rsidR="005F3986">
        <w:rPr>
          <w:sz w:val="16"/>
          <w:szCs w:val="16"/>
        </w:rPr>
        <w:t>2005-05-21T09:43:33Z</w:t>
      </w:r>
      <w:r w:rsidRPr="00D33AF4">
        <w:rPr>
          <w:sz w:val="16"/>
          <w:szCs w:val="16"/>
        </w:rPr>
        <w:t>" by="REO1750"/&gt;</w:t>
      </w:r>
    </w:p>
    <w:p w:rsidR="00FA1D3F" w:rsidRPr="00D33AF4" w:rsidRDefault="00FA1D3F" w:rsidP="00FA1D3F">
      <w:pPr>
        <w:pStyle w:val="Code"/>
        <w:rPr>
          <w:sz w:val="16"/>
          <w:szCs w:val="16"/>
        </w:rPr>
      </w:pPr>
      <w:r w:rsidRPr="00D33AF4">
        <w:rPr>
          <w:sz w:val="16"/>
          <w:szCs w:val="16"/>
        </w:rPr>
        <w:t xml:space="preserve"> &lt;/sx:sync&gt;</w:t>
      </w:r>
    </w:p>
    <w:p w:rsidR="00FA1D3F" w:rsidRPr="00D33AF4" w:rsidRDefault="005F3986" w:rsidP="00FA1D3F">
      <w:pPr>
        <w:pStyle w:val="Code"/>
        <w:rPr>
          <w:sz w:val="16"/>
          <w:szCs w:val="16"/>
        </w:rPr>
      </w:pPr>
      <w:r>
        <w:rPr>
          <w:sz w:val="16"/>
          <w:szCs w:val="16"/>
        </w:rPr>
        <w:t>&lt;/entry&gt;</w:t>
      </w:r>
    </w:p>
    <w:p w:rsidR="00CD21D5" w:rsidRDefault="00CD21D5">
      <w:pPr>
        <w:pStyle w:val="Code"/>
      </w:pPr>
    </w:p>
    <w:p w:rsidR="00B264E1" w:rsidRDefault="00B264E1" w:rsidP="00B264E1">
      <w:pPr>
        <w:pStyle w:val="Heading6"/>
      </w:pPr>
      <w:r>
        <w:t>RSS Example</w:t>
      </w:r>
    </w:p>
    <w:p w:rsidR="00B264E1" w:rsidRPr="00D33AF4" w:rsidRDefault="00B264E1" w:rsidP="00B264E1">
      <w:pPr>
        <w:pStyle w:val="Code"/>
        <w:rPr>
          <w:sz w:val="16"/>
          <w:szCs w:val="16"/>
        </w:rPr>
      </w:pPr>
      <w:r w:rsidRPr="00D33AF4">
        <w:rPr>
          <w:sz w:val="16"/>
          <w:szCs w:val="16"/>
        </w:rPr>
        <w:t>&lt;item&gt;</w:t>
      </w:r>
    </w:p>
    <w:p w:rsidR="00B264E1" w:rsidRPr="00D33AF4" w:rsidRDefault="00B264E1" w:rsidP="00B264E1">
      <w:pPr>
        <w:pStyle w:val="Code"/>
        <w:rPr>
          <w:sz w:val="16"/>
          <w:szCs w:val="16"/>
        </w:rPr>
      </w:pPr>
      <w:r w:rsidRPr="00D33AF4">
        <w:rPr>
          <w:sz w:val="16"/>
          <w:szCs w:val="16"/>
        </w:rPr>
        <w:t xml:space="preserve"> &lt;title&gt;Buy groceries&lt;/title&gt;</w:t>
      </w:r>
    </w:p>
    <w:p w:rsidR="00B264E1" w:rsidRPr="00D33AF4" w:rsidRDefault="00B264E1" w:rsidP="00B264E1">
      <w:pPr>
        <w:pStyle w:val="Code"/>
        <w:rPr>
          <w:sz w:val="16"/>
          <w:szCs w:val="16"/>
        </w:rPr>
      </w:pPr>
      <w:r w:rsidRPr="00D33AF4">
        <w:rPr>
          <w:sz w:val="16"/>
          <w:szCs w:val="16"/>
        </w:rPr>
        <w:t xml:space="preserve"> &lt;description&gt;Get milk and eggs&lt;/description&gt;</w:t>
      </w:r>
    </w:p>
    <w:p w:rsidR="00B264E1" w:rsidRPr="00D33AF4" w:rsidRDefault="00B264E1" w:rsidP="00B264E1">
      <w:pPr>
        <w:pStyle w:val="Code"/>
        <w:rPr>
          <w:sz w:val="16"/>
          <w:szCs w:val="16"/>
        </w:rPr>
      </w:pPr>
      <w:r w:rsidRPr="00D33AF4">
        <w:rPr>
          <w:sz w:val="16"/>
          <w:szCs w:val="16"/>
        </w:rPr>
        <w:t xml:space="preserve"> &lt;sx:sync id="</w:t>
      </w:r>
      <w:r w:rsidR="006B6A2D">
        <w:rPr>
          <w:sz w:val="16"/>
          <w:szCs w:val="16"/>
        </w:rPr>
        <w:t>item 1_myapp_2005-05-21T11:43:33Z</w:t>
      </w:r>
      <w:r w:rsidRPr="00D33AF4">
        <w:rPr>
          <w:sz w:val="16"/>
          <w:szCs w:val="16"/>
        </w:rPr>
        <w:t>" updates=</w:t>
      </w:r>
      <w:r w:rsidR="002871A9" w:rsidRPr="00D33AF4">
        <w:rPr>
          <w:sz w:val="16"/>
          <w:szCs w:val="16"/>
        </w:rPr>
        <w:t>"</w:t>
      </w:r>
      <w:r w:rsidRPr="00D33AF4">
        <w:rPr>
          <w:sz w:val="16"/>
          <w:szCs w:val="16"/>
        </w:rPr>
        <w:t>1</w:t>
      </w:r>
      <w:r w:rsidR="002871A9" w:rsidRPr="00D33AF4">
        <w:rPr>
          <w:sz w:val="16"/>
          <w:szCs w:val="16"/>
        </w:rPr>
        <w:t>"</w:t>
      </w:r>
      <w:r w:rsidRPr="00D33AF4">
        <w:rPr>
          <w:sz w:val="16"/>
          <w:szCs w:val="16"/>
        </w:rPr>
        <w:t>&gt;</w:t>
      </w:r>
    </w:p>
    <w:p w:rsidR="00B264E1" w:rsidRPr="00D33AF4" w:rsidRDefault="00B264E1" w:rsidP="00B264E1">
      <w:pPr>
        <w:pStyle w:val="Code"/>
        <w:rPr>
          <w:sz w:val="16"/>
          <w:szCs w:val="16"/>
        </w:rPr>
      </w:pPr>
      <w:r w:rsidRPr="00D33AF4">
        <w:rPr>
          <w:sz w:val="16"/>
          <w:szCs w:val="16"/>
        </w:rPr>
        <w:t xml:space="preserve">  &lt;sx:history sequence="1" when="</w:t>
      </w:r>
      <w:r w:rsidR="0025053F">
        <w:rPr>
          <w:sz w:val="16"/>
          <w:szCs w:val="16"/>
        </w:rPr>
        <w:t>2005-05-21T09</w:t>
      </w:r>
      <w:r w:rsidR="0025053F" w:rsidRPr="00D33AF4">
        <w:rPr>
          <w:sz w:val="16"/>
          <w:szCs w:val="16"/>
        </w:rPr>
        <w:t>:43:33</w:t>
      </w:r>
      <w:r w:rsidR="0025053F">
        <w:rPr>
          <w:sz w:val="16"/>
          <w:szCs w:val="16"/>
        </w:rPr>
        <w:t>Z</w:t>
      </w:r>
      <w:r w:rsidRPr="00D33AF4">
        <w:rPr>
          <w:sz w:val="16"/>
          <w:szCs w:val="16"/>
        </w:rPr>
        <w:t>" by="REO1750"/&gt;</w:t>
      </w:r>
    </w:p>
    <w:p w:rsidR="00B264E1" w:rsidRPr="00D33AF4" w:rsidRDefault="00B264E1" w:rsidP="00B264E1">
      <w:pPr>
        <w:pStyle w:val="Code"/>
        <w:rPr>
          <w:sz w:val="16"/>
          <w:szCs w:val="16"/>
        </w:rPr>
      </w:pPr>
      <w:r w:rsidRPr="00D33AF4">
        <w:rPr>
          <w:sz w:val="16"/>
          <w:szCs w:val="16"/>
        </w:rPr>
        <w:t xml:space="preserve"> &lt;/sx:sync&gt;</w:t>
      </w:r>
    </w:p>
    <w:p w:rsidR="00B264E1" w:rsidRPr="00D33AF4" w:rsidRDefault="00B264E1" w:rsidP="00B264E1">
      <w:pPr>
        <w:pStyle w:val="Code"/>
        <w:rPr>
          <w:sz w:val="16"/>
          <w:szCs w:val="16"/>
        </w:rPr>
      </w:pPr>
      <w:r w:rsidRPr="00D33AF4">
        <w:rPr>
          <w:sz w:val="16"/>
          <w:szCs w:val="16"/>
        </w:rPr>
        <w:t>&lt;/item&gt;</w:t>
      </w:r>
    </w:p>
    <w:p w:rsidR="00E51C13" w:rsidRDefault="00E51C13">
      <w:pPr>
        <w:pStyle w:val="Code"/>
      </w:pPr>
    </w:p>
    <w:p w:rsidR="00CD21D5" w:rsidRDefault="00F712F1">
      <w:pPr>
        <w:pStyle w:val="Heading5"/>
      </w:pPr>
      <w:r>
        <w:t>3</w:t>
      </w:r>
      <w:r w:rsidR="0001729B">
        <w:t>.2</w:t>
      </w:r>
      <w:r w:rsidR="0001729B">
        <w:tab/>
        <w:t>Update</w:t>
      </w:r>
      <w:r w:rsidR="00897858">
        <w:t>/Deletion</w:t>
      </w:r>
      <w:r w:rsidR="0001729B">
        <w:t xml:space="preserve"> Behavior</w:t>
      </w:r>
    </w:p>
    <w:p w:rsidR="00CD21D5" w:rsidRDefault="00556CC8">
      <w:pPr>
        <w:pStyle w:val="Text"/>
      </w:pPr>
      <w:r>
        <w:t>W</w:t>
      </w:r>
      <w:r w:rsidR="0001729B">
        <w:t xml:space="preserve">hen updating or deleting </w:t>
      </w:r>
      <w:r w:rsidR="00AF05DF">
        <w:t xml:space="preserve">an </w:t>
      </w:r>
      <w:r w:rsidR="0001729B">
        <w:t>item</w:t>
      </w:r>
      <w:r w:rsidR="00AF05DF">
        <w:t xml:space="preserve"> </w:t>
      </w:r>
      <w:r w:rsidR="00101D6B">
        <w:t xml:space="preserve">via </w:t>
      </w:r>
      <w:r w:rsidR="00041AC1">
        <w:t xml:space="preserve">a </w:t>
      </w:r>
      <w:r w:rsidR="0001729B">
        <w:t xml:space="preserve">local operation, </w:t>
      </w:r>
      <w:r w:rsidR="005E1DD3">
        <w:t xml:space="preserve">implementations </w:t>
      </w:r>
      <w:r w:rsidR="0001729B">
        <w:t>MUST:</w:t>
      </w:r>
    </w:p>
    <w:p w:rsidR="00CD21D5" w:rsidRDefault="005A6EFA">
      <w:pPr>
        <w:pStyle w:val="NumberedList1"/>
        <w:numPr>
          <w:ilvl w:val="0"/>
          <w:numId w:val="8"/>
        </w:numPr>
      </w:pPr>
      <w:r>
        <w:t xml:space="preserve">Update the </w:t>
      </w:r>
      <w:r>
        <w:rPr>
          <w:b/>
        </w:rPr>
        <w:t>sx:sync</w:t>
      </w:r>
      <w:r>
        <w:t xml:space="preserve"> element as follows:</w:t>
      </w:r>
    </w:p>
    <w:p w:rsidR="00CD21D5" w:rsidRDefault="005A6EFA" w:rsidP="00051DFF">
      <w:pPr>
        <w:pStyle w:val="NumberedList1"/>
        <w:numPr>
          <w:ilvl w:val="0"/>
          <w:numId w:val="16"/>
        </w:numPr>
      </w:pPr>
      <w:r>
        <w:t xml:space="preserve">Increment the </w:t>
      </w:r>
      <w:r>
        <w:rPr>
          <w:b/>
          <w:bCs/>
        </w:rPr>
        <w:t>updates</w:t>
      </w:r>
      <w:r>
        <w:t xml:space="preserve"> attribute by 1</w:t>
      </w:r>
    </w:p>
    <w:p w:rsidR="00CD21D5" w:rsidRDefault="005A6EFA">
      <w:pPr>
        <w:pStyle w:val="NumberedList1"/>
        <w:numPr>
          <w:ilvl w:val="0"/>
          <w:numId w:val="7"/>
        </w:numPr>
      </w:pPr>
      <w:r>
        <w:t xml:space="preserve">Create a </w:t>
      </w:r>
      <w:r w:rsidRPr="000D6129">
        <w:rPr>
          <w:b/>
        </w:rPr>
        <w:t>sx:history</w:t>
      </w:r>
      <w:r>
        <w:t xml:space="preserve"> element as follows:</w:t>
      </w:r>
    </w:p>
    <w:p w:rsidR="00CD21D5" w:rsidRDefault="00E51ABD" w:rsidP="00051DFF">
      <w:pPr>
        <w:pStyle w:val="AlertTextinList2"/>
        <w:numPr>
          <w:ilvl w:val="0"/>
          <w:numId w:val="14"/>
        </w:numPr>
      </w:pPr>
      <w:r>
        <w:t xml:space="preserve">Set the </w:t>
      </w:r>
      <w:r w:rsidRPr="00E51ABD">
        <w:rPr>
          <w:b/>
        </w:rPr>
        <w:t>sequence</w:t>
      </w:r>
      <w:r w:rsidRPr="001F33A9">
        <w:t xml:space="preserve"> attribute </w:t>
      </w:r>
      <w:r>
        <w:t xml:space="preserve">of the </w:t>
      </w:r>
      <w:r w:rsidRPr="00E51ABD">
        <w:rPr>
          <w:b/>
        </w:rPr>
        <w:t>sx:history</w:t>
      </w:r>
      <w:r>
        <w:t xml:space="preserve"> element to one of the following:</w:t>
      </w:r>
    </w:p>
    <w:p w:rsidR="00CD21D5" w:rsidRDefault="00E51ABD" w:rsidP="00051DFF">
      <w:pPr>
        <w:pStyle w:val="NumberedList1"/>
        <w:numPr>
          <w:ilvl w:val="0"/>
          <w:numId w:val="19"/>
        </w:numPr>
      </w:pPr>
      <w:r>
        <w:t xml:space="preserve">The same value as the </w:t>
      </w:r>
      <w:r w:rsidRPr="00CD269C">
        <w:rPr>
          <w:b/>
        </w:rPr>
        <w:t>updates</w:t>
      </w:r>
      <w:r>
        <w:t xml:space="preserve"> for the </w:t>
      </w:r>
      <w:r w:rsidRPr="00CD269C">
        <w:rPr>
          <w:b/>
        </w:rPr>
        <w:t xml:space="preserve">sx:sync </w:t>
      </w:r>
      <w:r>
        <w:t>element</w:t>
      </w:r>
    </w:p>
    <w:p w:rsidR="00CD21D5" w:rsidRDefault="00E51ABD" w:rsidP="00051DFF">
      <w:pPr>
        <w:pStyle w:val="NumberedList1"/>
        <w:numPr>
          <w:ilvl w:val="0"/>
          <w:numId w:val="19"/>
        </w:numPr>
      </w:pPr>
      <w:r>
        <w:t xml:space="preserve">If the </w:t>
      </w:r>
      <w:r>
        <w:rPr>
          <w:b/>
        </w:rPr>
        <w:t>by</w:t>
      </w:r>
      <w:r>
        <w:t xml:space="preserve"> attribute is set, the implementation </w:t>
      </w:r>
      <w:r w:rsidR="0065348A">
        <w:t xml:space="preserve">can </w:t>
      </w:r>
      <w:r>
        <w:t xml:space="preserve">set the value to any value as long as it is guaranteed to be greater than </w:t>
      </w:r>
      <w:r w:rsidR="00EC6A62">
        <w:t xml:space="preserve">the </w:t>
      </w:r>
      <w:r w:rsidR="00EC6A62" w:rsidRPr="00EC6A62">
        <w:rPr>
          <w:b/>
        </w:rPr>
        <w:t>sequence</w:t>
      </w:r>
      <w:r w:rsidR="00EC6A62">
        <w:t xml:space="preserve"> attribute</w:t>
      </w:r>
      <w:r w:rsidR="005D42CD">
        <w:t xml:space="preserve"> </w:t>
      </w:r>
      <w:r w:rsidR="00EC6A62">
        <w:t xml:space="preserve">of </w:t>
      </w:r>
      <w:r>
        <w:t xml:space="preserve">any </w:t>
      </w:r>
      <w:r w:rsidRPr="002E2147">
        <w:rPr>
          <w:b/>
        </w:rPr>
        <w:t>sx:history</w:t>
      </w:r>
      <w:r>
        <w:t xml:space="preserve"> sub-element </w:t>
      </w:r>
      <w:r w:rsidR="00331726">
        <w:t xml:space="preserve">(preexisting or current) </w:t>
      </w:r>
      <w:r>
        <w:t xml:space="preserve">of the </w:t>
      </w:r>
      <w:r w:rsidRPr="001737C1">
        <w:rPr>
          <w:b/>
        </w:rPr>
        <w:t>sx:sync</w:t>
      </w:r>
      <w:r>
        <w:t xml:space="preserve"> element with a matching </w:t>
      </w:r>
      <w:r w:rsidRPr="00CD269C">
        <w:rPr>
          <w:b/>
        </w:rPr>
        <w:t>by</w:t>
      </w:r>
      <w:r>
        <w:t xml:space="preserve"> attribute.</w:t>
      </w:r>
    </w:p>
    <w:p w:rsidR="00CD21D5" w:rsidRDefault="005A6EFA" w:rsidP="00051DFF">
      <w:pPr>
        <w:pStyle w:val="AlertTextinList2"/>
        <w:numPr>
          <w:ilvl w:val="0"/>
          <w:numId w:val="14"/>
        </w:numPr>
      </w:pPr>
      <w:r>
        <w:t>Do one or more of the following:</w:t>
      </w:r>
    </w:p>
    <w:p w:rsidR="00CD21D5" w:rsidRDefault="005A6EFA" w:rsidP="00051DFF">
      <w:pPr>
        <w:pStyle w:val="AlertTextinList2"/>
        <w:numPr>
          <w:ilvl w:val="0"/>
          <w:numId w:val="18"/>
        </w:numPr>
      </w:pPr>
      <w:r>
        <w:t xml:space="preserve">Set the </w:t>
      </w:r>
      <w:r>
        <w:rPr>
          <w:b/>
          <w:bCs/>
        </w:rPr>
        <w:t>when</w:t>
      </w:r>
      <w:r>
        <w:t xml:space="preserve"> attribute to the current date-time.</w:t>
      </w:r>
      <w:r w:rsidR="00B53DF2">
        <w:t xml:space="preserve">  </w:t>
      </w:r>
      <w:r w:rsidR="00B53DF2" w:rsidRPr="001F33A9">
        <w:rPr>
          <w:bCs/>
        </w:rPr>
        <w:t>Note that</w:t>
      </w:r>
      <w:r w:rsidR="00B53DF2">
        <w:t xml:space="preserve"> this attribute is optional if the </w:t>
      </w:r>
      <w:r w:rsidR="00B53DF2" w:rsidRPr="009D25BD">
        <w:rPr>
          <w:b/>
        </w:rPr>
        <w:t>by</w:t>
      </w:r>
      <w:r w:rsidR="00B53DF2">
        <w:t xml:space="preserve"> attribute is set, but it is RECOMMENDED </w:t>
      </w:r>
      <w:r w:rsidR="00B53DF2" w:rsidRPr="001F33A9">
        <w:t>that</w:t>
      </w:r>
      <w:r w:rsidR="00B53DF2">
        <w:t xml:space="preserve"> this attribute be set whenever possible.</w:t>
      </w:r>
    </w:p>
    <w:p w:rsidR="00CD21D5" w:rsidRDefault="005A6EFA" w:rsidP="00051DFF">
      <w:pPr>
        <w:pStyle w:val="AlertTextinList2"/>
        <w:numPr>
          <w:ilvl w:val="0"/>
          <w:numId w:val="18"/>
        </w:numPr>
      </w:pPr>
      <w:r>
        <w:lastRenderedPageBreak/>
        <w:t xml:space="preserve">Set the </w:t>
      </w:r>
      <w:r w:rsidRPr="00E51ABD">
        <w:rPr>
          <w:b/>
          <w:bCs/>
        </w:rPr>
        <w:t>by</w:t>
      </w:r>
      <w:r>
        <w:t xml:space="preserve"> attribute to the current endpoint's identifier.</w:t>
      </w:r>
      <w:r w:rsidR="00B53DF2">
        <w:t xml:space="preserve">  </w:t>
      </w:r>
      <w:r w:rsidR="00B53DF2" w:rsidRPr="00E51ABD">
        <w:rPr>
          <w:bCs/>
        </w:rPr>
        <w:t>Note that</w:t>
      </w:r>
      <w:r w:rsidR="00B53DF2">
        <w:t xml:space="preserve"> this attribute is optional if the </w:t>
      </w:r>
      <w:r w:rsidR="00B53DF2" w:rsidRPr="00E51ABD">
        <w:rPr>
          <w:b/>
        </w:rPr>
        <w:t>when</w:t>
      </w:r>
      <w:r w:rsidR="00B53DF2">
        <w:t xml:space="preserve"> attribute is set, but it is RECOMMENDED </w:t>
      </w:r>
      <w:r w:rsidR="00B53DF2" w:rsidRPr="001F33A9">
        <w:t>that</w:t>
      </w:r>
      <w:r w:rsidR="00B53DF2">
        <w:t xml:space="preserve"> this attribute be set whenever possible</w:t>
      </w:r>
    </w:p>
    <w:p w:rsidR="00CD21D5" w:rsidRDefault="00E51ABD">
      <w:pPr>
        <w:pStyle w:val="NumberedList1"/>
        <w:numPr>
          <w:ilvl w:val="0"/>
          <w:numId w:val="7"/>
        </w:numPr>
        <w:rPr>
          <w:b/>
          <w:bCs/>
        </w:rPr>
      </w:pPr>
      <w:r>
        <w:t xml:space="preserve">Add the </w:t>
      </w:r>
      <w:r>
        <w:rPr>
          <w:b/>
          <w:bCs/>
        </w:rPr>
        <w:t>sx:history</w:t>
      </w:r>
      <w:r>
        <w:t xml:space="preserve"> element as the </w:t>
      </w:r>
      <w:r w:rsidR="005A09B6">
        <w:t>topmost</w:t>
      </w:r>
      <w:r>
        <w:t xml:space="preserve"> sub-element of the </w:t>
      </w:r>
      <w:r>
        <w:rPr>
          <w:b/>
          <w:bCs/>
        </w:rPr>
        <w:t>sx:sync</w:t>
      </w:r>
      <w:r>
        <w:t xml:space="preserve"> element.</w:t>
      </w:r>
    </w:p>
    <w:p w:rsidR="00CD21D5" w:rsidRPr="001A14F4" w:rsidRDefault="00B53DF2">
      <w:pPr>
        <w:pStyle w:val="NumberedList1"/>
        <w:numPr>
          <w:ilvl w:val="0"/>
          <w:numId w:val="7"/>
        </w:numPr>
        <w:rPr>
          <w:b/>
          <w:bCs/>
        </w:rPr>
      </w:pPr>
      <w:r>
        <w:t>I</w:t>
      </w:r>
      <w:r w:rsidR="0001729B">
        <w:t>f this is a deletion</w:t>
      </w:r>
      <w:r>
        <w:t>, s</w:t>
      </w:r>
      <w:r w:rsidR="00AF05DF">
        <w:t xml:space="preserve">et the </w:t>
      </w:r>
      <w:r w:rsidR="00AF05DF" w:rsidRPr="00E51ABD">
        <w:rPr>
          <w:b/>
          <w:bCs/>
        </w:rPr>
        <w:t>deleted</w:t>
      </w:r>
      <w:r w:rsidR="00AF05DF">
        <w:t xml:space="preserve"> attribute on the</w:t>
      </w:r>
      <w:r w:rsidR="00AF05DF" w:rsidRPr="00E51ABD">
        <w:rPr>
          <w:b/>
          <w:bCs/>
        </w:rPr>
        <w:t xml:space="preserve"> sx:sync</w:t>
      </w:r>
      <w:r w:rsidR="00AF05DF">
        <w:t xml:space="preserve"> element to</w:t>
      </w:r>
      <w:r w:rsidR="00E51ABD">
        <w:t xml:space="preserve"> </w:t>
      </w:r>
      <w:r w:rsidR="00AF05DF">
        <w:t>true.</w:t>
      </w:r>
    </w:p>
    <w:p w:rsidR="001A14F4" w:rsidRDefault="001A14F4" w:rsidP="001A14F4">
      <w:pPr>
        <w:pStyle w:val="NumberedList1"/>
        <w:numPr>
          <w:ilvl w:val="0"/>
          <w:numId w:val="7"/>
        </w:numPr>
      </w:pPr>
      <w:r>
        <w:t xml:space="preserve">Optionally update the </w:t>
      </w:r>
      <w:r w:rsidRPr="001A14F4">
        <w:rPr>
          <w:b/>
        </w:rPr>
        <w:t>until</w:t>
      </w:r>
      <w:r>
        <w:rPr>
          <w:b/>
        </w:rPr>
        <w:t xml:space="preserve"> </w:t>
      </w:r>
      <w:r>
        <w:t xml:space="preserve">attribute for the </w:t>
      </w:r>
      <w:r>
        <w:rPr>
          <w:b/>
        </w:rPr>
        <w:t>sx:sharing</w:t>
      </w:r>
      <w:r>
        <w:t xml:space="preserve"> element</w:t>
      </w:r>
    </w:p>
    <w:p w:rsidR="00CD21D5" w:rsidRDefault="00CD21D5">
      <w:pPr>
        <w:pStyle w:val="TextIndented"/>
        <w:rPr>
          <w:b/>
          <w:bCs/>
        </w:rPr>
      </w:pPr>
    </w:p>
    <w:p w:rsidR="00CD21D5" w:rsidRDefault="00780C85">
      <w:pPr>
        <w:pStyle w:val="Text"/>
      </w:pPr>
      <w:r>
        <w:rPr>
          <w:bCs/>
        </w:rPr>
        <w:t xml:space="preserve">Additionally </w:t>
      </w:r>
      <w:r w:rsidR="005E1DD3">
        <w:t>implementation</w:t>
      </w:r>
      <w:r w:rsidR="00B53DF2">
        <w:t>s MAY:</w:t>
      </w:r>
    </w:p>
    <w:p w:rsidR="00CD21D5" w:rsidRDefault="001F5BA2" w:rsidP="00051DFF">
      <w:pPr>
        <w:pStyle w:val="Text"/>
        <w:numPr>
          <w:ilvl w:val="0"/>
          <w:numId w:val="15"/>
        </w:numPr>
      </w:pPr>
      <w:r>
        <w:t xml:space="preserve">Truncate </w:t>
      </w:r>
      <w:r w:rsidR="00B53DF2">
        <w:rPr>
          <w:b/>
        </w:rPr>
        <w:t>sx:history</w:t>
      </w:r>
      <w:r w:rsidR="00B53DF2">
        <w:t xml:space="preserve"> sub-elements</w:t>
      </w:r>
      <w:r w:rsidR="008D7110">
        <w:t>,</w:t>
      </w:r>
      <w:r w:rsidR="00B53DF2">
        <w:t xml:space="preserve"> except for the </w:t>
      </w:r>
      <w:r w:rsidR="009225E4">
        <w:t>top</w:t>
      </w:r>
      <w:r w:rsidR="00B53DF2">
        <w:t>most</w:t>
      </w:r>
      <w:r w:rsidR="009225E4">
        <w:t xml:space="preserve"> </w:t>
      </w:r>
      <w:r w:rsidR="009225E4" w:rsidRPr="009225E4">
        <w:rPr>
          <w:b/>
        </w:rPr>
        <w:t>sx:history</w:t>
      </w:r>
      <w:r w:rsidR="009225E4">
        <w:t xml:space="preserve"> sub-element</w:t>
      </w:r>
      <w:r w:rsidR="008D7110">
        <w:t xml:space="preserve">.  Note that </w:t>
      </w:r>
      <w:r>
        <w:t xml:space="preserve">truncation </w:t>
      </w:r>
      <w:r w:rsidR="008D7110">
        <w:t xml:space="preserve">of </w:t>
      </w:r>
      <w:r w:rsidR="008D7110" w:rsidRPr="008D7110">
        <w:rPr>
          <w:b/>
        </w:rPr>
        <w:t>sx:history</w:t>
      </w:r>
      <w:r w:rsidR="008D7110">
        <w:t xml:space="preserve"> sub-elements </w:t>
      </w:r>
      <w:r w:rsidR="009225E4">
        <w:t xml:space="preserve">that have the highest </w:t>
      </w:r>
      <w:r w:rsidR="009225E4" w:rsidRPr="009225E4">
        <w:rPr>
          <w:b/>
        </w:rPr>
        <w:t>sequence</w:t>
      </w:r>
      <w:r w:rsidR="009225E4">
        <w:t xml:space="preserve"> attribute value for a given </w:t>
      </w:r>
      <w:r w:rsidR="009225E4" w:rsidRPr="009225E4">
        <w:rPr>
          <w:b/>
        </w:rPr>
        <w:t>by</w:t>
      </w:r>
      <w:r w:rsidR="009225E4">
        <w:rPr>
          <w:b/>
        </w:rPr>
        <w:t xml:space="preserve"> </w:t>
      </w:r>
      <w:r w:rsidR="009225E4">
        <w:t xml:space="preserve">attribute value, or that do not have a </w:t>
      </w:r>
      <w:r w:rsidR="009225E4">
        <w:rPr>
          <w:b/>
        </w:rPr>
        <w:t xml:space="preserve">by </w:t>
      </w:r>
      <w:r w:rsidR="009225E4" w:rsidRPr="009225E4">
        <w:t>attribute</w:t>
      </w:r>
      <w:r w:rsidR="009225E4">
        <w:t xml:space="preserve"> value, </w:t>
      </w:r>
      <w:r w:rsidR="0065348A">
        <w:t xml:space="preserve">might </w:t>
      </w:r>
      <w:r w:rsidR="009225E4">
        <w:t xml:space="preserve">harm </w:t>
      </w:r>
      <w:r w:rsidR="008D7110">
        <w:t>subsequent conflict detection.</w:t>
      </w:r>
    </w:p>
    <w:p w:rsidR="00CD21D5" w:rsidRDefault="00B53DF2" w:rsidP="00051DFF">
      <w:pPr>
        <w:pStyle w:val="Text"/>
        <w:numPr>
          <w:ilvl w:val="0"/>
          <w:numId w:val="15"/>
        </w:numPr>
      </w:pPr>
      <w:r>
        <w:t xml:space="preserve">If this is a deletion, </w:t>
      </w:r>
      <w:r w:rsidR="00E166E3">
        <w:t xml:space="preserve">remove </w:t>
      </w:r>
      <w:r>
        <w:t>the item</w:t>
      </w:r>
      <w:r w:rsidR="00DF5E57">
        <w:t>’s data</w:t>
      </w:r>
      <w:r>
        <w:t xml:space="preserve"> as long as the item’s </w:t>
      </w:r>
      <w:r w:rsidRPr="00780C85">
        <w:rPr>
          <w:b/>
        </w:rPr>
        <w:t>sx:sync</w:t>
      </w:r>
      <w:r>
        <w:t xml:space="preserve"> and </w:t>
      </w:r>
      <w:r w:rsidR="00D92226">
        <w:t xml:space="preserve">topmost </w:t>
      </w:r>
      <w:r w:rsidRPr="00780C85">
        <w:rPr>
          <w:b/>
        </w:rPr>
        <w:t>sx:history</w:t>
      </w:r>
      <w:r>
        <w:t xml:space="preserve"> sub-elements are preserved</w:t>
      </w:r>
      <w:r w:rsidR="00780C85">
        <w:t xml:space="preserve">.  </w:t>
      </w:r>
      <w:r w:rsidR="007F772F">
        <w:t xml:space="preserve">Note that truncation or removal of data </w:t>
      </w:r>
      <w:r w:rsidR="0065348A">
        <w:t xml:space="preserve">might </w:t>
      </w:r>
      <w:r w:rsidR="007F772F">
        <w:t>cause unexpected results if a subsequent conflict occurs for the item.   Also no</w:t>
      </w:r>
      <w:r w:rsidR="009E7E8F">
        <w:t xml:space="preserve">te that </w:t>
      </w:r>
      <w:r w:rsidR="00BE0169">
        <w:t xml:space="preserve">publishers </w:t>
      </w:r>
      <w:r w:rsidR="00780C85">
        <w:t xml:space="preserve">SHOULD </w:t>
      </w:r>
      <w:r w:rsidR="00BE0169">
        <w:t xml:space="preserve">rely on the </w:t>
      </w:r>
      <w:r w:rsidR="009E7E8F" w:rsidRPr="00780C85">
        <w:rPr>
          <w:b/>
        </w:rPr>
        <w:t>window</w:t>
      </w:r>
      <w:r w:rsidR="009E7E8F">
        <w:t xml:space="preserve"> attribute of the </w:t>
      </w:r>
      <w:r w:rsidR="00B85BBF" w:rsidRPr="00B85BBF">
        <w:rPr>
          <w:b/>
        </w:rPr>
        <w:t>sx:sharing</w:t>
      </w:r>
      <w:r w:rsidR="009E7E8F">
        <w:t xml:space="preserve"> element</w:t>
      </w:r>
      <w:r w:rsidR="00BE0169">
        <w:t xml:space="preserve"> to determine wh</w:t>
      </w:r>
      <w:r w:rsidR="004574C8">
        <w:t>en to stop publishing items</w:t>
      </w:r>
      <w:r w:rsidR="00BE0169">
        <w:t>.</w:t>
      </w:r>
    </w:p>
    <w:p w:rsidR="00E51C13" w:rsidRDefault="00E51C13">
      <w:pPr>
        <w:pStyle w:val="Heading6"/>
      </w:pPr>
    </w:p>
    <w:p w:rsidR="00CD21D5" w:rsidRDefault="0001729B">
      <w:pPr>
        <w:pStyle w:val="Text"/>
      </w:pPr>
      <w:r>
        <w:t>Here is what the same item in the above example would look like after having been updated in sequence by the same endpoint:</w:t>
      </w:r>
    </w:p>
    <w:p w:rsidR="00BD7026" w:rsidRDefault="00BD7026" w:rsidP="00BD7026">
      <w:pPr>
        <w:pStyle w:val="Heading6"/>
      </w:pPr>
      <w:r>
        <w:t>Atom Example#1</w:t>
      </w:r>
    </w:p>
    <w:p w:rsidR="00FA1D3F" w:rsidRPr="00D33AF4" w:rsidRDefault="00CA7E7C" w:rsidP="00FA1D3F">
      <w:pPr>
        <w:pStyle w:val="Code"/>
        <w:rPr>
          <w:sz w:val="16"/>
          <w:szCs w:val="16"/>
        </w:rPr>
      </w:pPr>
      <w:r>
        <w:rPr>
          <w:sz w:val="16"/>
          <w:szCs w:val="16"/>
        </w:rPr>
        <w:t>&lt;entry&gt;</w:t>
      </w:r>
    </w:p>
    <w:p w:rsidR="00FA1D3F" w:rsidRPr="00D33AF4" w:rsidRDefault="00FA1D3F" w:rsidP="00FA1D3F">
      <w:pPr>
        <w:pStyle w:val="Code"/>
        <w:rPr>
          <w:sz w:val="16"/>
          <w:szCs w:val="16"/>
        </w:rPr>
      </w:pPr>
      <w:r w:rsidRPr="00D33AF4">
        <w:rPr>
          <w:sz w:val="16"/>
          <w:szCs w:val="16"/>
        </w:rPr>
        <w:t xml:space="preserve"> &lt;title&gt;Buy groceries&lt;/title&gt;</w:t>
      </w:r>
    </w:p>
    <w:p w:rsidR="00FA1D3F" w:rsidRDefault="00FA1D3F" w:rsidP="00FA1D3F">
      <w:pPr>
        <w:pStyle w:val="Code"/>
        <w:rPr>
          <w:sz w:val="16"/>
          <w:szCs w:val="16"/>
        </w:rPr>
      </w:pPr>
      <w:r w:rsidRPr="00D33AF4">
        <w:rPr>
          <w:sz w:val="16"/>
          <w:szCs w:val="16"/>
        </w:rPr>
        <w:t xml:space="preserve"> </w:t>
      </w:r>
      <w:r w:rsidR="004053C8">
        <w:rPr>
          <w:sz w:val="16"/>
          <w:szCs w:val="16"/>
        </w:rPr>
        <w:t>&lt;</w:t>
      </w:r>
      <w:r w:rsidR="002871A9">
        <w:rPr>
          <w:sz w:val="16"/>
          <w:szCs w:val="16"/>
        </w:rPr>
        <w:t>content</w:t>
      </w:r>
      <w:r w:rsidR="004053C8">
        <w:rPr>
          <w:sz w:val="16"/>
          <w:szCs w:val="16"/>
        </w:rPr>
        <w:t>&gt;</w:t>
      </w:r>
      <w:r w:rsidRPr="00D33AF4">
        <w:rPr>
          <w:sz w:val="16"/>
          <w:szCs w:val="16"/>
        </w:rPr>
        <w:t>Get milk, eggs and butter</w:t>
      </w:r>
      <w:r w:rsidR="004053C8">
        <w:rPr>
          <w:sz w:val="16"/>
          <w:szCs w:val="16"/>
        </w:rPr>
        <w:t>&lt;/</w:t>
      </w:r>
      <w:r w:rsidR="002871A9">
        <w:rPr>
          <w:sz w:val="16"/>
          <w:szCs w:val="16"/>
        </w:rPr>
        <w:t>content</w:t>
      </w:r>
      <w:r w:rsidR="004053C8">
        <w:rPr>
          <w:sz w:val="16"/>
          <w:szCs w:val="16"/>
        </w:rPr>
        <w:t>&gt;</w:t>
      </w:r>
    </w:p>
    <w:p w:rsidR="00DE3690" w:rsidRPr="00D33AF4" w:rsidRDefault="00DE3690" w:rsidP="00DE3690">
      <w:pPr>
        <w:pStyle w:val="Code"/>
        <w:rPr>
          <w:sz w:val="16"/>
          <w:szCs w:val="16"/>
        </w:rPr>
      </w:pPr>
      <w:r>
        <w:rPr>
          <w:sz w:val="16"/>
          <w:szCs w:val="16"/>
        </w:rPr>
        <w:t xml:space="preserve"> &lt;updated&gt;2005-05-21T</w:t>
      </w:r>
      <w:r w:rsidRPr="00D33AF4">
        <w:rPr>
          <w:sz w:val="16"/>
          <w:szCs w:val="16"/>
        </w:rPr>
        <w:t>1</w:t>
      </w:r>
      <w:r>
        <w:rPr>
          <w:sz w:val="16"/>
          <w:szCs w:val="16"/>
        </w:rPr>
        <w:t>0</w:t>
      </w:r>
      <w:r w:rsidRPr="00D33AF4">
        <w:rPr>
          <w:sz w:val="16"/>
          <w:szCs w:val="16"/>
        </w:rPr>
        <w:t>:43:33</w:t>
      </w:r>
      <w:r>
        <w:rPr>
          <w:sz w:val="16"/>
          <w:szCs w:val="16"/>
        </w:rPr>
        <w:t>Z&lt;/updated&gt;</w:t>
      </w:r>
    </w:p>
    <w:p w:rsidR="00D67EF6" w:rsidRPr="001A37ED" w:rsidRDefault="00D67EF6" w:rsidP="00D67EF6">
      <w:pPr>
        <w:pStyle w:val="Code"/>
        <w:rPr>
          <w:sz w:val="16"/>
          <w:szCs w:val="16"/>
        </w:rPr>
      </w:pPr>
      <w:r>
        <w:rPr>
          <w:sz w:val="16"/>
          <w:szCs w:val="16"/>
        </w:rPr>
        <w:t xml:space="preserve"> </w:t>
      </w:r>
      <w:r w:rsidRPr="001A37ED">
        <w:rPr>
          <w:sz w:val="16"/>
          <w:szCs w:val="16"/>
        </w:rPr>
        <w:t>&lt;id&gt;urn:uuid:60a76c80-d399-11d9-b93C-0003939e0aa</w:t>
      </w:r>
      <w:r>
        <w:rPr>
          <w:sz w:val="16"/>
          <w:szCs w:val="16"/>
        </w:rPr>
        <w:t>0</w:t>
      </w:r>
      <w:r w:rsidRPr="001A37ED">
        <w:rPr>
          <w:sz w:val="16"/>
          <w:szCs w:val="16"/>
        </w:rPr>
        <w:t>&lt;/id&gt;</w:t>
      </w:r>
    </w:p>
    <w:p w:rsidR="00D67EF6" w:rsidRDefault="00D67EF6" w:rsidP="00D67EF6">
      <w:pPr>
        <w:pStyle w:val="Code"/>
        <w:rPr>
          <w:sz w:val="16"/>
          <w:szCs w:val="16"/>
        </w:rPr>
      </w:pPr>
      <w:r>
        <w:rPr>
          <w:sz w:val="16"/>
          <w:szCs w:val="16"/>
        </w:rPr>
        <w:t xml:space="preserve"> &lt;author&gt;</w:t>
      </w:r>
    </w:p>
    <w:p w:rsidR="00D67EF6" w:rsidRDefault="00D67EF6" w:rsidP="00D67EF6">
      <w:pPr>
        <w:pStyle w:val="Code"/>
        <w:rPr>
          <w:sz w:val="16"/>
          <w:szCs w:val="16"/>
        </w:rPr>
      </w:pPr>
      <w:r>
        <w:rPr>
          <w:sz w:val="16"/>
          <w:szCs w:val="16"/>
        </w:rPr>
        <w:t xml:space="preserve">   &lt;name&gt;Ray Ozzie&lt;/name&gt;</w:t>
      </w:r>
    </w:p>
    <w:p w:rsidR="00D67EF6" w:rsidRPr="00D33AF4" w:rsidRDefault="00D67EF6" w:rsidP="00D67EF6">
      <w:pPr>
        <w:pStyle w:val="Code"/>
        <w:rPr>
          <w:sz w:val="16"/>
          <w:szCs w:val="16"/>
        </w:rPr>
      </w:pPr>
      <w:r>
        <w:rPr>
          <w:sz w:val="16"/>
          <w:szCs w:val="16"/>
        </w:rPr>
        <w:t xml:space="preserve"> &lt;/author&gt;</w:t>
      </w:r>
    </w:p>
    <w:p w:rsidR="00FA1D3F" w:rsidRPr="00D33AF4" w:rsidRDefault="00FA1D3F" w:rsidP="00FA1D3F">
      <w:pPr>
        <w:pStyle w:val="Code"/>
        <w:rPr>
          <w:sz w:val="16"/>
          <w:szCs w:val="16"/>
        </w:rPr>
      </w:pPr>
      <w:r w:rsidRPr="00D33AF4">
        <w:rPr>
          <w:sz w:val="16"/>
          <w:szCs w:val="16"/>
        </w:rPr>
        <w:t xml:space="preserve"> &lt;sx:sync id="</w:t>
      </w:r>
      <w:r w:rsidR="006B6A2D">
        <w:rPr>
          <w:sz w:val="16"/>
          <w:szCs w:val="16"/>
        </w:rPr>
        <w:t>item 1_myapp_2005-05-21T11:43:33Z</w:t>
      </w:r>
      <w:r w:rsidRPr="00D33AF4">
        <w:rPr>
          <w:sz w:val="16"/>
          <w:szCs w:val="16"/>
        </w:rPr>
        <w:t>" updates=</w:t>
      </w:r>
      <w:r w:rsidR="002871A9" w:rsidRPr="00D33AF4">
        <w:rPr>
          <w:sz w:val="16"/>
          <w:szCs w:val="16"/>
        </w:rPr>
        <w:t>"</w:t>
      </w:r>
      <w:r w:rsidRPr="00D33AF4">
        <w:rPr>
          <w:sz w:val="16"/>
          <w:szCs w:val="16"/>
        </w:rPr>
        <w:t>2</w:t>
      </w:r>
      <w:r w:rsidR="002871A9" w:rsidRPr="00D33AF4">
        <w:rPr>
          <w:sz w:val="16"/>
          <w:szCs w:val="16"/>
        </w:rPr>
        <w:t>"</w:t>
      </w:r>
      <w:r w:rsidRPr="00D33AF4">
        <w:rPr>
          <w:sz w:val="16"/>
          <w:szCs w:val="16"/>
        </w:rPr>
        <w:t>&gt;</w:t>
      </w:r>
    </w:p>
    <w:p w:rsidR="00FA1D3F" w:rsidRPr="00D33AF4" w:rsidRDefault="00FA1D3F" w:rsidP="00FA1D3F">
      <w:pPr>
        <w:pStyle w:val="Code"/>
        <w:rPr>
          <w:sz w:val="16"/>
          <w:szCs w:val="16"/>
        </w:rPr>
      </w:pPr>
      <w:r w:rsidRPr="00D33AF4">
        <w:rPr>
          <w:sz w:val="16"/>
          <w:szCs w:val="16"/>
        </w:rPr>
        <w:t xml:space="preserve">  &lt;sx:history sequence="2" when="</w:t>
      </w:r>
      <w:r w:rsidR="005F3986">
        <w:rPr>
          <w:sz w:val="16"/>
          <w:szCs w:val="16"/>
        </w:rPr>
        <w:t>2005-05-21T10:43:33Z</w:t>
      </w:r>
      <w:r w:rsidRPr="00D33AF4">
        <w:rPr>
          <w:sz w:val="16"/>
          <w:szCs w:val="16"/>
        </w:rPr>
        <w:t>" by="REO1750"/&gt;</w:t>
      </w:r>
    </w:p>
    <w:p w:rsidR="00FA1D3F" w:rsidRPr="00D33AF4" w:rsidRDefault="00FA1D3F" w:rsidP="00FA1D3F">
      <w:pPr>
        <w:pStyle w:val="Code"/>
        <w:rPr>
          <w:sz w:val="16"/>
          <w:szCs w:val="16"/>
        </w:rPr>
      </w:pPr>
      <w:r w:rsidRPr="00D33AF4">
        <w:rPr>
          <w:sz w:val="16"/>
          <w:szCs w:val="16"/>
        </w:rPr>
        <w:t xml:space="preserve">  &lt;sx:history sequence="1" when="</w:t>
      </w:r>
      <w:r w:rsidR="005F3986">
        <w:rPr>
          <w:sz w:val="16"/>
          <w:szCs w:val="16"/>
        </w:rPr>
        <w:t>2005-05-21T09:43:33Z</w:t>
      </w:r>
      <w:r w:rsidRPr="00D33AF4">
        <w:rPr>
          <w:sz w:val="16"/>
          <w:szCs w:val="16"/>
        </w:rPr>
        <w:t>" by="REO1750"/&gt;</w:t>
      </w:r>
    </w:p>
    <w:p w:rsidR="00FA1D3F" w:rsidRPr="00D33AF4" w:rsidRDefault="00FA1D3F" w:rsidP="00FA1D3F">
      <w:pPr>
        <w:pStyle w:val="Code"/>
        <w:rPr>
          <w:sz w:val="16"/>
          <w:szCs w:val="16"/>
        </w:rPr>
      </w:pPr>
      <w:r w:rsidRPr="00D33AF4">
        <w:rPr>
          <w:sz w:val="16"/>
          <w:szCs w:val="16"/>
        </w:rPr>
        <w:t xml:space="preserve"> &lt;/sx:sync&gt;</w:t>
      </w:r>
    </w:p>
    <w:p w:rsidR="00FA1D3F" w:rsidRPr="00D33AF4" w:rsidRDefault="005F3986" w:rsidP="00FA1D3F">
      <w:pPr>
        <w:pStyle w:val="Code"/>
        <w:rPr>
          <w:sz w:val="16"/>
          <w:szCs w:val="16"/>
        </w:rPr>
      </w:pPr>
      <w:r>
        <w:rPr>
          <w:sz w:val="16"/>
          <w:szCs w:val="16"/>
        </w:rPr>
        <w:t>&lt;/entry&gt;</w:t>
      </w:r>
    </w:p>
    <w:p w:rsidR="00E51C13" w:rsidRDefault="00BD7026">
      <w:pPr>
        <w:pStyle w:val="Heading6"/>
      </w:pPr>
      <w:r>
        <w:t>RSS Example#1</w:t>
      </w:r>
    </w:p>
    <w:p w:rsidR="00BD7026" w:rsidRPr="00D33AF4" w:rsidRDefault="00BD7026" w:rsidP="00BD7026">
      <w:pPr>
        <w:pStyle w:val="Code"/>
        <w:rPr>
          <w:sz w:val="16"/>
          <w:szCs w:val="16"/>
        </w:rPr>
      </w:pPr>
      <w:r w:rsidRPr="00D33AF4">
        <w:rPr>
          <w:sz w:val="16"/>
          <w:szCs w:val="16"/>
        </w:rPr>
        <w:t>&lt;item&gt;</w:t>
      </w:r>
    </w:p>
    <w:p w:rsidR="00BD7026" w:rsidRPr="00D33AF4" w:rsidRDefault="00BD7026" w:rsidP="00BD7026">
      <w:pPr>
        <w:pStyle w:val="Code"/>
        <w:rPr>
          <w:sz w:val="16"/>
          <w:szCs w:val="16"/>
        </w:rPr>
      </w:pPr>
      <w:r w:rsidRPr="00D33AF4">
        <w:rPr>
          <w:sz w:val="16"/>
          <w:szCs w:val="16"/>
        </w:rPr>
        <w:lastRenderedPageBreak/>
        <w:t xml:space="preserve"> &lt;title&gt;Buy groceries&lt;/title&gt;</w:t>
      </w:r>
    </w:p>
    <w:p w:rsidR="00BD7026" w:rsidRPr="00D33AF4" w:rsidRDefault="00BD7026" w:rsidP="00BD7026">
      <w:pPr>
        <w:pStyle w:val="Code"/>
        <w:rPr>
          <w:sz w:val="16"/>
          <w:szCs w:val="16"/>
        </w:rPr>
      </w:pPr>
      <w:r w:rsidRPr="00D33AF4">
        <w:rPr>
          <w:sz w:val="16"/>
          <w:szCs w:val="16"/>
        </w:rPr>
        <w:t xml:space="preserve"> &lt;description&gt;Get milk, eggs and butter&lt;/description&gt;</w:t>
      </w:r>
    </w:p>
    <w:p w:rsidR="00BD7026" w:rsidRPr="00D33AF4" w:rsidRDefault="00BD7026" w:rsidP="00BD7026">
      <w:pPr>
        <w:pStyle w:val="Code"/>
        <w:rPr>
          <w:sz w:val="16"/>
          <w:szCs w:val="16"/>
        </w:rPr>
      </w:pPr>
      <w:r w:rsidRPr="00D33AF4">
        <w:rPr>
          <w:sz w:val="16"/>
          <w:szCs w:val="16"/>
        </w:rPr>
        <w:t xml:space="preserve"> &lt;sx:sync id="</w:t>
      </w:r>
      <w:r w:rsidR="006B6A2D">
        <w:rPr>
          <w:sz w:val="16"/>
          <w:szCs w:val="16"/>
        </w:rPr>
        <w:t>item 1_myapp_2005-05-21T11:43:33Z</w:t>
      </w:r>
      <w:r w:rsidRPr="00D33AF4">
        <w:rPr>
          <w:sz w:val="16"/>
          <w:szCs w:val="16"/>
        </w:rPr>
        <w:t>" updates=</w:t>
      </w:r>
      <w:r w:rsidR="002871A9" w:rsidRPr="00D33AF4">
        <w:rPr>
          <w:sz w:val="16"/>
          <w:szCs w:val="16"/>
        </w:rPr>
        <w:t>"</w:t>
      </w:r>
      <w:r w:rsidRPr="00D33AF4">
        <w:rPr>
          <w:sz w:val="16"/>
          <w:szCs w:val="16"/>
        </w:rPr>
        <w:t>2</w:t>
      </w:r>
      <w:r w:rsidR="002871A9" w:rsidRPr="00D33AF4">
        <w:rPr>
          <w:sz w:val="16"/>
          <w:szCs w:val="16"/>
        </w:rPr>
        <w:t>"</w:t>
      </w:r>
      <w:r w:rsidRPr="00D33AF4">
        <w:rPr>
          <w:sz w:val="16"/>
          <w:szCs w:val="16"/>
        </w:rPr>
        <w:t>&gt;</w:t>
      </w:r>
    </w:p>
    <w:p w:rsidR="00BD7026" w:rsidRPr="00D33AF4" w:rsidRDefault="00BD7026" w:rsidP="00BD7026">
      <w:pPr>
        <w:pStyle w:val="Code"/>
        <w:rPr>
          <w:sz w:val="16"/>
          <w:szCs w:val="16"/>
        </w:rPr>
      </w:pPr>
      <w:r w:rsidRPr="00D33AF4">
        <w:rPr>
          <w:sz w:val="16"/>
          <w:szCs w:val="16"/>
        </w:rPr>
        <w:t xml:space="preserve">  &lt;sx:history sequence="2" when="</w:t>
      </w:r>
      <w:r w:rsidR="00831324">
        <w:rPr>
          <w:sz w:val="16"/>
          <w:szCs w:val="16"/>
        </w:rPr>
        <w:t>2005-05-21T10</w:t>
      </w:r>
      <w:r w:rsidR="00831324" w:rsidRPr="00D33AF4">
        <w:rPr>
          <w:sz w:val="16"/>
          <w:szCs w:val="16"/>
        </w:rPr>
        <w:t>:43:33</w:t>
      </w:r>
      <w:r w:rsidR="00831324">
        <w:rPr>
          <w:sz w:val="16"/>
          <w:szCs w:val="16"/>
        </w:rPr>
        <w:t>Z</w:t>
      </w:r>
      <w:r w:rsidRPr="00D33AF4">
        <w:rPr>
          <w:sz w:val="16"/>
          <w:szCs w:val="16"/>
        </w:rPr>
        <w:t>" by="REO1750"/&gt;</w:t>
      </w:r>
    </w:p>
    <w:p w:rsidR="00BD7026" w:rsidRPr="00D33AF4" w:rsidRDefault="00BD7026" w:rsidP="00BD7026">
      <w:pPr>
        <w:pStyle w:val="Code"/>
        <w:rPr>
          <w:sz w:val="16"/>
          <w:szCs w:val="16"/>
        </w:rPr>
      </w:pPr>
      <w:r w:rsidRPr="00D33AF4">
        <w:rPr>
          <w:sz w:val="16"/>
          <w:szCs w:val="16"/>
        </w:rPr>
        <w:t xml:space="preserve">  &lt;sx:history sequence="1" when="</w:t>
      </w:r>
      <w:r w:rsidR="00831324">
        <w:rPr>
          <w:sz w:val="16"/>
          <w:szCs w:val="16"/>
        </w:rPr>
        <w:t>2005-05-21T09</w:t>
      </w:r>
      <w:r w:rsidR="00831324" w:rsidRPr="00D33AF4">
        <w:rPr>
          <w:sz w:val="16"/>
          <w:szCs w:val="16"/>
        </w:rPr>
        <w:t>:43:33</w:t>
      </w:r>
      <w:r w:rsidR="00831324">
        <w:rPr>
          <w:sz w:val="16"/>
          <w:szCs w:val="16"/>
        </w:rPr>
        <w:t>Z</w:t>
      </w:r>
      <w:r w:rsidRPr="00D33AF4">
        <w:rPr>
          <w:sz w:val="16"/>
          <w:szCs w:val="16"/>
        </w:rPr>
        <w:t>" by="REO1750"/&gt;</w:t>
      </w:r>
    </w:p>
    <w:p w:rsidR="00BD7026" w:rsidRPr="00D33AF4" w:rsidRDefault="00BD7026" w:rsidP="00BD7026">
      <w:pPr>
        <w:pStyle w:val="Code"/>
        <w:rPr>
          <w:sz w:val="16"/>
          <w:szCs w:val="16"/>
        </w:rPr>
      </w:pPr>
      <w:r w:rsidRPr="00D33AF4">
        <w:rPr>
          <w:sz w:val="16"/>
          <w:szCs w:val="16"/>
        </w:rPr>
        <w:t xml:space="preserve"> &lt;/sx:sync&gt;</w:t>
      </w:r>
    </w:p>
    <w:p w:rsidR="00BD7026" w:rsidRPr="00D33AF4" w:rsidRDefault="00BD7026" w:rsidP="00BD7026">
      <w:pPr>
        <w:pStyle w:val="Code"/>
        <w:rPr>
          <w:sz w:val="16"/>
          <w:szCs w:val="16"/>
        </w:rPr>
      </w:pPr>
      <w:r w:rsidRPr="00D33AF4">
        <w:rPr>
          <w:sz w:val="16"/>
          <w:szCs w:val="16"/>
        </w:rPr>
        <w:t>&lt;/item&gt;</w:t>
      </w:r>
    </w:p>
    <w:p w:rsidR="00BD7026" w:rsidRPr="00BD7026" w:rsidRDefault="00BD7026" w:rsidP="00BD7026">
      <w:pPr>
        <w:pStyle w:val="Text"/>
      </w:pPr>
    </w:p>
    <w:p w:rsidR="00CD21D5" w:rsidRDefault="002B56AF">
      <w:pPr>
        <w:pStyle w:val="Text"/>
      </w:pPr>
      <w:r>
        <w:t>Here is what the same item in the above example would look like after having been updated in sequence by an</w:t>
      </w:r>
      <w:r w:rsidR="00B05609">
        <w:t>other</w:t>
      </w:r>
      <w:r>
        <w:t xml:space="preserve"> endpoint:</w:t>
      </w:r>
    </w:p>
    <w:p w:rsidR="00BD7026" w:rsidRDefault="00BD7026" w:rsidP="00BD7026">
      <w:pPr>
        <w:pStyle w:val="Heading6"/>
      </w:pPr>
      <w:r>
        <w:t>Atom Example #2</w:t>
      </w:r>
    </w:p>
    <w:p w:rsidR="00FA1D3F" w:rsidRPr="00D33AF4" w:rsidRDefault="00CA7E7C" w:rsidP="00FA1D3F">
      <w:pPr>
        <w:pStyle w:val="Code"/>
        <w:rPr>
          <w:sz w:val="16"/>
          <w:szCs w:val="16"/>
        </w:rPr>
      </w:pPr>
      <w:r>
        <w:rPr>
          <w:sz w:val="16"/>
          <w:szCs w:val="16"/>
        </w:rPr>
        <w:t>&lt;entry&gt;</w:t>
      </w:r>
    </w:p>
    <w:p w:rsidR="00FA1D3F" w:rsidRPr="00D33AF4" w:rsidRDefault="00FA1D3F" w:rsidP="00FA1D3F">
      <w:pPr>
        <w:pStyle w:val="Code"/>
        <w:rPr>
          <w:sz w:val="16"/>
          <w:szCs w:val="16"/>
        </w:rPr>
      </w:pPr>
      <w:r w:rsidRPr="00D33AF4">
        <w:rPr>
          <w:sz w:val="16"/>
          <w:szCs w:val="16"/>
        </w:rPr>
        <w:t xml:space="preserve"> &lt;title&gt;Buy groceries&lt;/title&gt;</w:t>
      </w:r>
    </w:p>
    <w:p w:rsidR="00FA1D3F" w:rsidRPr="00D33AF4" w:rsidRDefault="00FA1D3F" w:rsidP="00FA1D3F">
      <w:pPr>
        <w:pStyle w:val="Code"/>
        <w:rPr>
          <w:sz w:val="16"/>
          <w:szCs w:val="16"/>
        </w:rPr>
      </w:pPr>
      <w:r w:rsidRPr="00D33AF4">
        <w:rPr>
          <w:sz w:val="16"/>
          <w:szCs w:val="16"/>
        </w:rPr>
        <w:t xml:space="preserve"> </w:t>
      </w:r>
      <w:r w:rsidR="00DF3A32">
        <w:rPr>
          <w:sz w:val="16"/>
          <w:szCs w:val="16"/>
        </w:rPr>
        <w:t>&lt;content&gt;</w:t>
      </w:r>
      <w:r w:rsidRPr="00D33AF4">
        <w:rPr>
          <w:sz w:val="16"/>
          <w:szCs w:val="16"/>
        </w:rPr>
        <w:t>Get milk, eggs</w:t>
      </w:r>
      <w:r w:rsidR="0015384B" w:rsidRPr="00D33AF4">
        <w:rPr>
          <w:sz w:val="16"/>
          <w:szCs w:val="16"/>
        </w:rPr>
        <w:t xml:space="preserve">, </w:t>
      </w:r>
      <w:r w:rsidRPr="00D33AF4">
        <w:rPr>
          <w:sz w:val="16"/>
          <w:szCs w:val="16"/>
        </w:rPr>
        <w:t>butter</w:t>
      </w:r>
      <w:r w:rsidR="0015384B" w:rsidRPr="00D33AF4">
        <w:rPr>
          <w:sz w:val="16"/>
          <w:szCs w:val="16"/>
        </w:rPr>
        <w:t xml:space="preserve"> and bread</w:t>
      </w:r>
      <w:r w:rsidR="00DF3A32">
        <w:rPr>
          <w:sz w:val="16"/>
          <w:szCs w:val="16"/>
        </w:rPr>
        <w:t>&lt;/content&gt;</w:t>
      </w:r>
    </w:p>
    <w:p w:rsidR="00753330" w:rsidRPr="00D33AF4" w:rsidRDefault="00753330" w:rsidP="00753330">
      <w:pPr>
        <w:pStyle w:val="Code"/>
        <w:rPr>
          <w:sz w:val="16"/>
          <w:szCs w:val="16"/>
        </w:rPr>
      </w:pPr>
      <w:r>
        <w:rPr>
          <w:sz w:val="16"/>
          <w:szCs w:val="16"/>
        </w:rPr>
        <w:t xml:space="preserve"> &lt;updated&gt;2005-05-21T</w:t>
      </w:r>
      <w:r w:rsidRPr="00D33AF4">
        <w:rPr>
          <w:sz w:val="16"/>
          <w:szCs w:val="16"/>
        </w:rPr>
        <w:t>11:43:33</w:t>
      </w:r>
      <w:r>
        <w:rPr>
          <w:sz w:val="16"/>
          <w:szCs w:val="16"/>
        </w:rPr>
        <w:t>Z&lt;/updated&gt;</w:t>
      </w:r>
    </w:p>
    <w:p w:rsidR="00FD50F0" w:rsidRPr="001A37ED" w:rsidRDefault="00FD50F0" w:rsidP="00FD50F0">
      <w:pPr>
        <w:pStyle w:val="Code"/>
        <w:rPr>
          <w:sz w:val="16"/>
          <w:szCs w:val="16"/>
        </w:rPr>
      </w:pPr>
      <w:r>
        <w:rPr>
          <w:sz w:val="16"/>
          <w:szCs w:val="16"/>
        </w:rPr>
        <w:t xml:space="preserve"> </w:t>
      </w:r>
      <w:r w:rsidRPr="001A37ED">
        <w:rPr>
          <w:sz w:val="16"/>
          <w:szCs w:val="16"/>
        </w:rPr>
        <w:t>&lt;id&gt;urn:uuid:60a76c80-d399-11d9-b93C-0003939e0aa</w:t>
      </w:r>
      <w:r>
        <w:rPr>
          <w:sz w:val="16"/>
          <w:szCs w:val="16"/>
        </w:rPr>
        <w:t>0</w:t>
      </w:r>
      <w:r w:rsidRPr="001A37ED">
        <w:rPr>
          <w:sz w:val="16"/>
          <w:szCs w:val="16"/>
        </w:rPr>
        <w:t>&lt;/id&gt;</w:t>
      </w:r>
    </w:p>
    <w:p w:rsidR="00FD50F0" w:rsidRDefault="00FD50F0" w:rsidP="00FD50F0">
      <w:pPr>
        <w:pStyle w:val="Code"/>
        <w:rPr>
          <w:sz w:val="16"/>
          <w:szCs w:val="16"/>
        </w:rPr>
      </w:pPr>
      <w:r>
        <w:rPr>
          <w:sz w:val="16"/>
          <w:szCs w:val="16"/>
        </w:rPr>
        <w:t xml:space="preserve"> &lt;author&gt;</w:t>
      </w:r>
    </w:p>
    <w:p w:rsidR="00FD50F0" w:rsidRDefault="00FD50F0" w:rsidP="00FD50F0">
      <w:pPr>
        <w:pStyle w:val="Code"/>
        <w:rPr>
          <w:sz w:val="16"/>
          <w:szCs w:val="16"/>
        </w:rPr>
      </w:pPr>
      <w:r>
        <w:rPr>
          <w:sz w:val="16"/>
          <w:szCs w:val="16"/>
        </w:rPr>
        <w:t xml:space="preserve">   &lt;name&gt;Ray Ozzie&lt;/name&gt;</w:t>
      </w:r>
    </w:p>
    <w:p w:rsidR="00FD50F0" w:rsidRPr="00D33AF4" w:rsidRDefault="00FD50F0" w:rsidP="00FD50F0">
      <w:pPr>
        <w:pStyle w:val="Code"/>
        <w:rPr>
          <w:sz w:val="16"/>
          <w:szCs w:val="16"/>
        </w:rPr>
      </w:pPr>
      <w:r>
        <w:rPr>
          <w:sz w:val="16"/>
          <w:szCs w:val="16"/>
        </w:rPr>
        <w:t xml:space="preserve"> &lt;/author&gt;</w:t>
      </w:r>
    </w:p>
    <w:p w:rsidR="00FA1D3F" w:rsidRPr="00D33AF4" w:rsidRDefault="00FA1D3F" w:rsidP="00FA1D3F">
      <w:pPr>
        <w:pStyle w:val="Code"/>
        <w:rPr>
          <w:sz w:val="16"/>
          <w:szCs w:val="16"/>
        </w:rPr>
      </w:pPr>
      <w:r w:rsidRPr="00D33AF4">
        <w:rPr>
          <w:sz w:val="16"/>
          <w:szCs w:val="16"/>
        </w:rPr>
        <w:t xml:space="preserve"> &lt;sx:sync id="</w:t>
      </w:r>
      <w:r w:rsidR="006B6A2D">
        <w:rPr>
          <w:sz w:val="16"/>
          <w:szCs w:val="16"/>
        </w:rPr>
        <w:t>item 1_myapp_2005-05-21T11:43:33Z</w:t>
      </w:r>
      <w:r w:rsidRPr="00D33AF4">
        <w:rPr>
          <w:sz w:val="16"/>
          <w:szCs w:val="16"/>
        </w:rPr>
        <w:t>" updates=</w:t>
      </w:r>
      <w:r w:rsidR="002871A9" w:rsidRPr="00D33AF4">
        <w:rPr>
          <w:sz w:val="16"/>
          <w:szCs w:val="16"/>
        </w:rPr>
        <w:t>"</w:t>
      </w:r>
      <w:r w:rsidRPr="00D33AF4">
        <w:rPr>
          <w:sz w:val="16"/>
          <w:szCs w:val="16"/>
        </w:rPr>
        <w:t>3</w:t>
      </w:r>
      <w:r w:rsidR="002871A9" w:rsidRPr="00D33AF4">
        <w:rPr>
          <w:sz w:val="16"/>
          <w:szCs w:val="16"/>
        </w:rPr>
        <w:t>"</w:t>
      </w:r>
      <w:r w:rsidRPr="00D33AF4">
        <w:rPr>
          <w:sz w:val="16"/>
          <w:szCs w:val="16"/>
        </w:rPr>
        <w:t>&gt;</w:t>
      </w:r>
    </w:p>
    <w:p w:rsidR="00FA1D3F" w:rsidRPr="00D33AF4" w:rsidRDefault="00FA1D3F" w:rsidP="00FA1D3F">
      <w:pPr>
        <w:pStyle w:val="Code"/>
        <w:rPr>
          <w:sz w:val="16"/>
          <w:szCs w:val="16"/>
        </w:rPr>
      </w:pPr>
      <w:r w:rsidRPr="00D33AF4">
        <w:rPr>
          <w:sz w:val="16"/>
          <w:szCs w:val="16"/>
        </w:rPr>
        <w:t xml:space="preserve">  &lt;sx:history sequence="3" when="</w:t>
      </w:r>
      <w:r w:rsidR="005F3986">
        <w:rPr>
          <w:sz w:val="16"/>
          <w:szCs w:val="16"/>
        </w:rPr>
        <w:t>2005-05-21T11:43:33Z</w:t>
      </w:r>
      <w:r w:rsidRPr="00D33AF4">
        <w:rPr>
          <w:sz w:val="16"/>
          <w:szCs w:val="16"/>
        </w:rPr>
        <w:t>" by="JEO2000"/&gt;</w:t>
      </w:r>
    </w:p>
    <w:p w:rsidR="00FA1D3F" w:rsidRPr="00D33AF4" w:rsidRDefault="00FA1D3F" w:rsidP="00FA1D3F">
      <w:pPr>
        <w:pStyle w:val="Code"/>
        <w:rPr>
          <w:sz w:val="16"/>
          <w:szCs w:val="16"/>
        </w:rPr>
      </w:pPr>
      <w:r w:rsidRPr="00D33AF4">
        <w:rPr>
          <w:sz w:val="16"/>
          <w:szCs w:val="16"/>
        </w:rPr>
        <w:t xml:space="preserve">  &lt;sx:history sequence="2" when="</w:t>
      </w:r>
      <w:r w:rsidR="005F3986">
        <w:rPr>
          <w:sz w:val="16"/>
          <w:szCs w:val="16"/>
        </w:rPr>
        <w:t>2005-05-21T10:43:33Z</w:t>
      </w:r>
      <w:r w:rsidRPr="00D33AF4">
        <w:rPr>
          <w:sz w:val="16"/>
          <w:szCs w:val="16"/>
        </w:rPr>
        <w:t>" by="REO1750"/&gt;</w:t>
      </w:r>
    </w:p>
    <w:p w:rsidR="00FA1D3F" w:rsidRPr="00D33AF4" w:rsidRDefault="00FA1D3F" w:rsidP="00FA1D3F">
      <w:pPr>
        <w:pStyle w:val="Code"/>
        <w:rPr>
          <w:sz w:val="16"/>
          <w:szCs w:val="16"/>
        </w:rPr>
      </w:pPr>
      <w:r w:rsidRPr="00D33AF4">
        <w:rPr>
          <w:sz w:val="16"/>
          <w:szCs w:val="16"/>
        </w:rPr>
        <w:t xml:space="preserve">  &lt;sx:history sequence="1" when="</w:t>
      </w:r>
      <w:r w:rsidR="005F3986">
        <w:rPr>
          <w:sz w:val="16"/>
          <w:szCs w:val="16"/>
        </w:rPr>
        <w:t>2005-05-21T09:43:33Z</w:t>
      </w:r>
      <w:r w:rsidRPr="00D33AF4">
        <w:rPr>
          <w:sz w:val="16"/>
          <w:szCs w:val="16"/>
        </w:rPr>
        <w:t>" by="REO1750"/&gt;</w:t>
      </w:r>
    </w:p>
    <w:p w:rsidR="00FA1D3F" w:rsidRPr="00D33AF4" w:rsidRDefault="00FA1D3F" w:rsidP="00FA1D3F">
      <w:pPr>
        <w:pStyle w:val="Code"/>
        <w:rPr>
          <w:sz w:val="16"/>
          <w:szCs w:val="16"/>
        </w:rPr>
      </w:pPr>
      <w:r w:rsidRPr="00D33AF4">
        <w:rPr>
          <w:sz w:val="16"/>
          <w:szCs w:val="16"/>
        </w:rPr>
        <w:t xml:space="preserve"> &lt;/sx:sync&gt;</w:t>
      </w:r>
    </w:p>
    <w:p w:rsidR="00FA1D3F" w:rsidRPr="00D33AF4" w:rsidRDefault="005F3986" w:rsidP="00FA1D3F">
      <w:pPr>
        <w:pStyle w:val="Code"/>
        <w:rPr>
          <w:sz w:val="16"/>
          <w:szCs w:val="16"/>
        </w:rPr>
      </w:pPr>
      <w:r>
        <w:rPr>
          <w:sz w:val="16"/>
          <w:szCs w:val="16"/>
        </w:rPr>
        <w:t>&lt;/entry&gt;</w:t>
      </w:r>
    </w:p>
    <w:p w:rsidR="00CD21D5" w:rsidRDefault="00CD21D5">
      <w:pPr>
        <w:pStyle w:val="Code"/>
      </w:pPr>
    </w:p>
    <w:p w:rsidR="00BD7026" w:rsidRDefault="00BD7026" w:rsidP="00BD7026">
      <w:pPr>
        <w:pStyle w:val="Heading6"/>
      </w:pPr>
      <w:r>
        <w:t>RSS Example #2</w:t>
      </w:r>
    </w:p>
    <w:p w:rsidR="00BD7026" w:rsidRPr="00D33AF4" w:rsidRDefault="00BD7026" w:rsidP="00BD7026">
      <w:pPr>
        <w:pStyle w:val="Code"/>
        <w:rPr>
          <w:sz w:val="16"/>
          <w:szCs w:val="16"/>
        </w:rPr>
      </w:pPr>
      <w:r w:rsidRPr="00D33AF4">
        <w:rPr>
          <w:sz w:val="16"/>
          <w:szCs w:val="16"/>
        </w:rPr>
        <w:t>&lt;item&gt;</w:t>
      </w:r>
    </w:p>
    <w:p w:rsidR="00BD7026" w:rsidRPr="00D33AF4" w:rsidRDefault="00BD7026" w:rsidP="00BD7026">
      <w:pPr>
        <w:pStyle w:val="Code"/>
        <w:rPr>
          <w:sz w:val="16"/>
          <w:szCs w:val="16"/>
        </w:rPr>
      </w:pPr>
      <w:r w:rsidRPr="00D33AF4">
        <w:rPr>
          <w:sz w:val="16"/>
          <w:szCs w:val="16"/>
        </w:rPr>
        <w:t xml:space="preserve"> &lt;title&gt;Buy groceries&lt;/title&gt;</w:t>
      </w:r>
    </w:p>
    <w:p w:rsidR="00BD7026" w:rsidRPr="00D33AF4" w:rsidRDefault="00BD7026" w:rsidP="00BD7026">
      <w:pPr>
        <w:pStyle w:val="Code"/>
        <w:rPr>
          <w:sz w:val="16"/>
          <w:szCs w:val="16"/>
        </w:rPr>
      </w:pPr>
      <w:r w:rsidRPr="00D33AF4">
        <w:rPr>
          <w:sz w:val="16"/>
          <w:szCs w:val="16"/>
        </w:rPr>
        <w:t xml:space="preserve"> &lt;description&gt;Get milk, eggs, butter and bread&lt;/description&gt;</w:t>
      </w:r>
    </w:p>
    <w:p w:rsidR="00BD7026" w:rsidRPr="00D33AF4" w:rsidRDefault="00BD7026" w:rsidP="00BD7026">
      <w:pPr>
        <w:pStyle w:val="Code"/>
        <w:rPr>
          <w:sz w:val="16"/>
          <w:szCs w:val="16"/>
        </w:rPr>
      </w:pPr>
      <w:r w:rsidRPr="00D33AF4">
        <w:rPr>
          <w:sz w:val="16"/>
          <w:szCs w:val="16"/>
        </w:rPr>
        <w:t xml:space="preserve"> &lt;sx:sync id="</w:t>
      </w:r>
      <w:r w:rsidR="006B6A2D">
        <w:rPr>
          <w:sz w:val="16"/>
          <w:szCs w:val="16"/>
        </w:rPr>
        <w:t>item 1_myapp_2005-05-21T11:43:33Z</w:t>
      </w:r>
      <w:r w:rsidRPr="00D33AF4">
        <w:rPr>
          <w:sz w:val="16"/>
          <w:szCs w:val="16"/>
        </w:rPr>
        <w:t>" updates=</w:t>
      </w:r>
      <w:r w:rsidR="00526774" w:rsidRPr="00D33AF4">
        <w:rPr>
          <w:sz w:val="16"/>
          <w:szCs w:val="16"/>
        </w:rPr>
        <w:t>"</w:t>
      </w:r>
      <w:r w:rsidRPr="00D33AF4">
        <w:rPr>
          <w:sz w:val="16"/>
          <w:szCs w:val="16"/>
        </w:rPr>
        <w:t>3</w:t>
      </w:r>
      <w:r w:rsidR="00526774" w:rsidRPr="00D33AF4">
        <w:rPr>
          <w:sz w:val="16"/>
          <w:szCs w:val="16"/>
        </w:rPr>
        <w:t>"</w:t>
      </w:r>
      <w:r w:rsidRPr="00D33AF4">
        <w:rPr>
          <w:sz w:val="16"/>
          <w:szCs w:val="16"/>
        </w:rPr>
        <w:t>&gt;</w:t>
      </w:r>
    </w:p>
    <w:p w:rsidR="00BD7026" w:rsidRPr="00D33AF4" w:rsidRDefault="00BD7026" w:rsidP="00BD7026">
      <w:pPr>
        <w:pStyle w:val="Code"/>
        <w:rPr>
          <w:sz w:val="16"/>
          <w:szCs w:val="16"/>
        </w:rPr>
      </w:pPr>
      <w:r w:rsidRPr="00D33AF4">
        <w:rPr>
          <w:sz w:val="16"/>
          <w:szCs w:val="16"/>
        </w:rPr>
        <w:t xml:space="preserve">  &lt;sx:history sequence="3" when="</w:t>
      </w:r>
      <w:r w:rsidR="00573B65">
        <w:rPr>
          <w:sz w:val="16"/>
          <w:szCs w:val="16"/>
        </w:rPr>
        <w:t>2005-05-21T09</w:t>
      </w:r>
      <w:r w:rsidR="00573B65" w:rsidRPr="00D33AF4">
        <w:rPr>
          <w:sz w:val="16"/>
          <w:szCs w:val="16"/>
        </w:rPr>
        <w:t>:43:33</w:t>
      </w:r>
      <w:r w:rsidR="00573B65">
        <w:rPr>
          <w:sz w:val="16"/>
          <w:szCs w:val="16"/>
        </w:rPr>
        <w:t>Z</w:t>
      </w:r>
      <w:r w:rsidRPr="00D33AF4">
        <w:rPr>
          <w:sz w:val="16"/>
          <w:szCs w:val="16"/>
        </w:rPr>
        <w:t>" by="JEO2000"/&gt;</w:t>
      </w:r>
    </w:p>
    <w:p w:rsidR="00BD7026" w:rsidRPr="00D33AF4" w:rsidRDefault="00BD7026" w:rsidP="00BD7026">
      <w:pPr>
        <w:pStyle w:val="Code"/>
        <w:rPr>
          <w:sz w:val="16"/>
          <w:szCs w:val="16"/>
        </w:rPr>
      </w:pPr>
      <w:r w:rsidRPr="00D33AF4">
        <w:rPr>
          <w:sz w:val="16"/>
          <w:szCs w:val="16"/>
        </w:rPr>
        <w:t xml:space="preserve">  &lt;sx:history sequence="2" when="</w:t>
      </w:r>
      <w:r w:rsidR="00573B65">
        <w:rPr>
          <w:sz w:val="16"/>
          <w:szCs w:val="16"/>
        </w:rPr>
        <w:t>2005-05-21T10</w:t>
      </w:r>
      <w:r w:rsidR="00573B65" w:rsidRPr="00D33AF4">
        <w:rPr>
          <w:sz w:val="16"/>
          <w:szCs w:val="16"/>
        </w:rPr>
        <w:t>:43:33</w:t>
      </w:r>
      <w:r w:rsidR="00573B65">
        <w:rPr>
          <w:sz w:val="16"/>
          <w:szCs w:val="16"/>
        </w:rPr>
        <w:t>Z</w:t>
      </w:r>
      <w:r w:rsidRPr="00D33AF4">
        <w:rPr>
          <w:sz w:val="16"/>
          <w:szCs w:val="16"/>
        </w:rPr>
        <w:t>" by="REO1750"/&gt;</w:t>
      </w:r>
    </w:p>
    <w:p w:rsidR="00BD7026" w:rsidRPr="00D33AF4" w:rsidRDefault="00BD7026" w:rsidP="00BD7026">
      <w:pPr>
        <w:pStyle w:val="Code"/>
        <w:rPr>
          <w:sz w:val="16"/>
          <w:szCs w:val="16"/>
        </w:rPr>
      </w:pPr>
      <w:r w:rsidRPr="00D33AF4">
        <w:rPr>
          <w:sz w:val="16"/>
          <w:szCs w:val="16"/>
        </w:rPr>
        <w:t xml:space="preserve">  &lt;sx:history sequence="1" when="</w:t>
      </w:r>
      <w:r w:rsidR="00573B65">
        <w:rPr>
          <w:sz w:val="16"/>
          <w:szCs w:val="16"/>
        </w:rPr>
        <w:t>2005-05-21T09</w:t>
      </w:r>
      <w:r w:rsidR="00573B65" w:rsidRPr="00D33AF4">
        <w:rPr>
          <w:sz w:val="16"/>
          <w:szCs w:val="16"/>
        </w:rPr>
        <w:t>:43:33</w:t>
      </w:r>
      <w:r w:rsidR="00573B65">
        <w:rPr>
          <w:sz w:val="16"/>
          <w:szCs w:val="16"/>
        </w:rPr>
        <w:t>Z</w:t>
      </w:r>
      <w:r w:rsidRPr="00D33AF4">
        <w:rPr>
          <w:sz w:val="16"/>
          <w:szCs w:val="16"/>
        </w:rPr>
        <w:t>" by="REO1750"/&gt;</w:t>
      </w:r>
    </w:p>
    <w:p w:rsidR="00BD7026" w:rsidRPr="00D33AF4" w:rsidRDefault="00BD7026" w:rsidP="00BD7026">
      <w:pPr>
        <w:pStyle w:val="Code"/>
        <w:rPr>
          <w:sz w:val="16"/>
          <w:szCs w:val="16"/>
        </w:rPr>
      </w:pPr>
      <w:r w:rsidRPr="00D33AF4">
        <w:rPr>
          <w:sz w:val="16"/>
          <w:szCs w:val="16"/>
        </w:rPr>
        <w:t xml:space="preserve"> &lt;/sx:sync&gt;</w:t>
      </w:r>
    </w:p>
    <w:p w:rsidR="00BD7026" w:rsidRPr="00D33AF4" w:rsidRDefault="00BD7026" w:rsidP="00BD7026">
      <w:pPr>
        <w:pStyle w:val="Code"/>
        <w:rPr>
          <w:sz w:val="16"/>
          <w:szCs w:val="16"/>
        </w:rPr>
      </w:pPr>
      <w:r w:rsidRPr="00D33AF4">
        <w:rPr>
          <w:sz w:val="16"/>
          <w:szCs w:val="16"/>
        </w:rPr>
        <w:t>&lt;/item&gt;</w:t>
      </w:r>
    </w:p>
    <w:p w:rsidR="00E51C13" w:rsidRDefault="00E51C13">
      <w:pPr>
        <w:pStyle w:val="Code"/>
      </w:pPr>
    </w:p>
    <w:p w:rsidR="00CD21D5" w:rsidRDefault="00F712F1">
      <w:pPr>
        <w:pStyle w:val="Heading5"/>
      </w:pPr>
      <w:r>
        <w:t>3</w:t>
      </w:r>
      <w:r w:rsidR="0001729B">
        <w:t>.</w:t>
      </w:r>
      <w:r w:rsidR="00C22B6A">
        <w:t>3</w:t>
      </w:r>
      <w:r w:rsidR="0001729B">
        <w:tab/>
      </w:r>
      <w:r w:rsidR="00CC6F2D">
        <w:t>Merge Behavior</w:t>
      </w:r>
    </w:p>
    <w:p w:rsidR="00CD21D5" w:rsidRDefault="00BD4829">
      <w:pPr>
        <w:pStyle w:val="Text"/>
      </w:pPr>
      <w:r>
        <w:t>When a</w:t>
      </w:r>
      <w:r w:rsidR="00EC637A">
        <w:t xml:space="preserve"> subscribing</w:t>
      </w:r>
      <w:r>
        <w:t xml:space="preserve"> endpoint incorporates items from </w:t>
      </w:r>
      <w:r w:rsidR="00EC637A">
        <w:t xml:space="preserve">a publishing </w:t>
      </w:r>
      <w:r>
        <w:t xml:space="preserve">endpoint’s feed, these items must be merged with the existing local items. </w:t>
      </w:r>
      <w:r w:rsidR="00C57C91">
        <w:t xml:space="preserve">The act of merging items </w:t>
      </w:r>
      <w:r>
        <w:t xml:space="preserve">from an incoming feed </w:t>
      </w:r>
      <w:r w:rsidR="00C57C91">
        <w:t>detect</w:t>
      </w:r>
      <w:r>
        <w:t>s</w:t>
      </w:r>
      <w:r w:rsidR="00C57C91">
        <w:t xml:space="preserve"> new items</w:t>
      </w:r>
      <w:r w:rsidR="00AA1BA6">
        <w:t>,</w:t>
      </w:r>
      <w:r w:rsidR="00C57C91">
        <w:t xml:space="preserve"> </w:t>
      </w:r>
      <w:r w:rsidR="00550E7A">
        <w:t xml:space="preserve">item updates </w:t>
      </w:r>
      <w:r w:rsidR="00AA1BA6">
        <w:t>and item</w:t>
      </w:r>
      <w:r w:rsidR="00111B4E">
        <w:t xml:space="preserve"> conflict</w:t>
      </w:r>
      <w:r w:rsidR="00AA1BA6">
        <w:t>s</w:t>
      </w:r>
      <w:r w:rsidR="00D52AEA">
        <w:t xml:space="preserve"> and produce</w:t>
      </w:r>
      <w:r>
        <w:t>s</w:t>
      </w:r>
      <w:r w:rsidR="00D52AEA">
        <w:t xml:space="preserve"> a merge</w:t>
      </w:r>
      <w:r>
        <w:t>d</w:t>
      </w:r>
      <w:r w:rsidR="00D52AEA">
        <w:t xml:space="preserve"> result feed</w:t>
      </w:r>
      <w:r w:rsidR="00C57C91">
        <w:t>.</w:t>
      </w:r>
      <w:r w:rsidR="00111B4E">
        <w:t xml:space="preserve">  </w:t>
      </w:r>
      <w:r w:rsidR="00413C3C">
        <w:t>The merging of two items</w:t>
      </w:r>
      <w:r w:rsidR="00DF34C8">
        <w:t xml:space="preserve"> </w:t>
      </w:r>
      <w:r w:rsidR="00A7220A">
        <w:t>with</w:t>
      </w:r>
      <w:r w:rsidR="00DF34C8">
        <w:t xml:space="preserve"> the same </w:t>
      </w:r>
      <w:r w:rsidR="00A7220A" w:rsidRPr="007D6370">
        <w:rPr>
          <w:b/>
        </w:rPr>
        <w:t>id</w:t>
      </w:r>
      <w:r w:rsidR="00413C3C">
        <w:t xml:space="preserve"> </w:t>
      </w:r>
      <w:r w:rsidR="007D6370">
        <w:t xml:space="preserve">attribute value </w:t>
      </w:r>
      <w:r w:rsidR="00413C3C">
        <w:t xml:space="preserve">will result in a ‘winning’ item </w:t>
      </w:r>
      <w:r w:rsidR="00A7220A">
        <w:t xml:space="preserve">that </w:t>
      </w:r>
      <w:r w:rsidR="0065348A">
        <w:t xml:space="preserve">might </w:t>
      </w:r>
      <w:r w:rsidR="00DF34C8">
        <w:t xml:space="preserve">have </w:t>
      </w:r>
      <w:r w:rsidR="00413C3C">
        <w:t>conflict items</w:t>
      </w:r>
      <w:r w:rsidR="007D6370">
        <w:t>.</w:t>
      </w:r>
      <w:r w:rsidR="00DF34C8">
        <w:t xml:space="preserve"> </w:t>
      </w:r>
      <w:r w:rsidR="00413C3C">
        <w:t xml:space="preserve"> </w:t>
      </w:r>
      <w:r w:rsidR="00F712F1">
        <w:t xml:space="preserve">In order to merge items, </w:t>
      </w:r>
      <w:r w:rsidR="005E1DD3">
        <w:t>implementations</w:t>
      </w:r>
      <w:r w:rsidR="00F712F1">
        <w:t xml:space="preserve"> MUST follow this algorithm for the two items:</w:t>
      </w:r>
    </w:p>
    <w:p w:rsidR="00CD21D5" w:rsidRDefault="00530D12" w:rsidP="00A372F8">
      <w:pPr>
        <w:pStyle w:val="NumberedList1"/>
        <w:numPr>
          <w:ilvl w:val="0"/>
          <w:numId w:val="9"/>
        </w:numPr>
        <w:tabs>
          <w:tab w:val="clear" w:pos="360"/>
        </w:tabs>
      </w:pPr>
      <w:r>
        <w:t xml:space="preserve">If </w:t>
      </w:r>
      <w:r w:rsidR="000A30EF">
        <w:t xml:space="preserve">no local item exists with the same </w:t>
      </w:r>
      <w:r w:rsidR="000A30EF" w:rsidRPr="000A30EF">
        <w:rPr>
          <w:b/>
        </w:rPr>
        <w:t>id</w:t>
      </w:r>
      <w:r w:rsidR="000A30EF">
        <w:t xml:space="preserve"> attribute </w:t>
      </w:r>
      <w:r w:rsidR="008A410E">
        <w:t xml:space="preserve">value </w:t>
      </w:r>
      <w:r w:rsidR="000A30EF">
        <w:t xml:space="preserve">as </w:t>
      </w:r>
      <w:r>
        <w:t xml:space="preserve">the incoming item, </w:t>
      </w:r>
      <w:r w:rsidR="00EB304C">
        <w:t xml:space="preserve">add the </w:t>
      </w:r>
      <w:r w:rsidR="00DF34C8">
        <w:t xml:space="preserve">incoming item to the </w:t>
      </w:r>
      <w:r w:rsidR="00A7220A">
        <w:t>me</w:t>
      </w:r>
      <w:r w:rsidR="00EB304C">
        <w:t>rge result feed</w:t>
      </w:r>
      <w:r>
        <w:t>; we are done processing the incoming item.</w:t>
      </w:r>
    </w:p>
    <w:p w:rsidR="00BD4829" w:rsidRDefault="00AA1BA6" w:rsidP="00A372F8">
      <w:pPr>
        <w:pStyle w:val="NumberedList1"/>
        <w:numPr>
          <w:ilvl w:val="0"/>
          <w:numId w:val="9"/>
        </w:numPr>
        <w:tabs>
          <w:tab w:val="clear" w:pos="360"/>
        </w:tabs>
      </w:pPr>
      <w:r>
        <w:t xml:space="preserve">Create a collection </w:t>
      </w:r>
      <w:r w:rsidR="006F34C7">
        <w:t>L</w:t>
      </w:r>
      <w:r w:rsidR="00BD4829">
        <w:t xml:space="preserve"> </w:t>
      </w:r>
      <w:r w:rsidR="00713D42">
        <w:t xml:space="preserve">and populate it with the local item and the local item’s conflicts (if any exist) by using </w:t>
      </w:r>
      <w:r w:rsidR="00BD4829">
        <w:t>the following</w:t>
      </w:r>
      <w:r w:rsidR="00713D42">
        <w:t xml:space="preserve"> steps</w:t>
      </w:r>
      <w:r w:rsidR="00BD4829">
        <w:t>:</w:t>
      </w:r>
    </w:p>
    <w:p w:rsidR="00713D42" w:rsidRDefault="00713D42" w:rsidP="00713D42">
      <w:pPr>
        <w:pStyle w:val="NumberedList1"/>
        <w:numPr>
          <w:ilvl w:val="1"/>
          <w:numId w:val="9"/>
        </w:numPr>
        <w:ind w:left="810"/>
      </w:pPr>
      <w:r>
        <w:t xml:space="preserve">For each item sub-element of the </w:t>
      </w:r>
      <w:r>
        <w:rPr>
          <w:b/>
        </w:rPr>
        <w:t>sx:conflicts</w:t>
      </w:r>
      <w:r w:rsidRPr="00713D42">
        <w:t xml:space="preserve"> element</w:t>
      </w:r>
      <w:r>
        <w:t xml:space="preserve"> for the local item:</w:t>
      </w:r>
    </w:p>
    <w:p w:rsidR="00713D42" w:rsidRDefault="00713D42" w:rsidP="00713D42">
      <w:pPr>
        <w:pStyle w:val="NumberedList1"/>
        <w:numPr>
          <w:ilvl w:val="2"/>
          <w:numId w:val="9"/>
        </w:numPr>
        <w:ind w:left="990"/>
      </w:pPr>
      <w:r>
        <w:t>Add the item sub-element to L</w:t>
      </w:r>
    </w:p>
    <w:p w:rsidR="00713D42" w:rsidRDefault="00BD4829" w:rsidP="00713D42">
      <w:pPr>
        <w:pStyle w:val="NumberedList1"/>
        <w:numPr>
          <w:ilvl w:val="1"/>
          <w:numId w:val="9"/>
        </w:numPr>
        <w:ind w:left="810"/>
      </w:pPr>
      <w:r>
        <w:t xml:space="preserve">If the local item has a </w:t>
      </w:r>
      <w:r>
        <w:rPr>
          <w:b/>
        </w:rPr>
        <w:t>sx:conflicts</w:t>
      </w:r>
      <w:r w:rsidR="00713D42">
        <w:rPr>
          <w:b/>
        </w:rPr>
        <w:t xml:space="preserve"> </w:t>
      </w:r>
      <w:r w:rsidR="00713D42">
        <w:t>sub-element, remove it</w:t>
      </w:r>
    </w:p>
    <w:p w:rsidR="00593D01" w:rsidRDefault="00713D42" w:rsidP="00713D42">
      <w:pPr>
        <w:pStyle w:val="NumberedList1"/>
        <w:numPr>
          <w:ilvl w:val="1"/>
          <w:numId w:val="9"/>
        </w:numPr>
        <w:ind w:left="810"/>
      </w:pPr>
      <w:r>
        <w:t>Add the local item to L</w:t>
      </w:r>
    </w:p>
    <w:p w:rsidR="00713D42" w:rsidRDefault="00713D42" w:rsidP="00713D42">
      <w:pPr>
        <w:pStyle w:val="NumberedList1"/>
        <w:numPr>
          <w:ilvl w:val="0"/>
          <w:numId w:val="9"/>
        </w:numPr>
        <w:tabs>
          <w:tab w:val="clear" w:pos="360"/>
        </w:tabs>
      </w:pPr>
      <w:r>
        <w:t>Create a collection I and populate it with the incoming item and the incoming item’s conflicts (if any exist) by using the following steps:</w:t>
      </w:r>
    </w:p>
    <w:p w:rsidR="00713D42" w:rsidRDefault="00713D42" w:rsidP="00713D42">
      <w:pPr>
        <w:pStyle w:val="NumberedList1"/>
        <w:numPr>
          <w:ilvl w:val="1"/>
          <w:numId w:val="9"/>
        </w:numPr>
        <w:ind w:left="810"/>
      </w:pPr>
      <w:r>
        <w:t xml:space="preserve">For each item sub-element of the </w:t>
      </w:r>
      <w:r>
        <w:rPr>
          <w:b/>
        </w:rPr>
        <w:t>sx:conflicts</w:t>
      </w:r>
      <w:r w:rsidRPr="00713D42">
        <w:t xml:space="preserve"> element</w:t>
      </w:r>
      <w:r>
        <w:t xml:space="preserve"> for the incoming item:</w:t>
      </w:r>
    </w:p>
    <w:p w:rsidR="00713D42" w:rsidRDefault="00713D42" w:rsidP="00713D42">
      <w:pPr>
        <w:pStyle w:val="NumberedList1"/>
        <w:numPr>
          <w:ilvl w:val="2"/>
          <w:numId w:val="9"/>
        </w:numPr>
        <w:ind w:left="990"/>
      </w:pPr>
      <w:r>
        <w:t>Add the item sub-element to I</w:t>
      </w:r>
    </w:p>
    <w:p w:rsidR="00713D42" w:rsidRDefault="00713D42" w:rsidP="00713D42">
      <w:pPr>
        <w:pStyle w:val="NumberedList1"/>
        <w:numPr>
          <w:ilvl w:val="1"/>
          <w:numId w:val="9"/>
        </w:numPr>
        <w:ind w:left="810"/>
      </w:pPr>
      <w:r>
        <w:t xml:space="preserve">If the incoming item has a </w:t>
      </w:r>
      <w:r>
        <w:rPr>
          <w:b/>
        </w:rPr>
        <w:t xml:space="preserve">sx:conflicts </w:t>
      </w:r>
      <w:r>
        <w:t>sub-element, remove it</w:t>
      </w:r>
    </w:p>
    <w:p w:rsidR="00AA1BA6" w:rsidRDefault="00713D42" w:rsidP="00713D42">
      <w:pPr>
        <w:pStyle w:val="NumberedList1"/>
        <w:numPr>
          <w:ilvl w:val="1"/>
          <w:numId w:val="9"/>
        </w:numPr>
        <w:ind w:left="810"/>
      </w:pPr>
      <w:r>
        <w:t>Add the incoming item to I</w:t>
      </w:r>
    </w:p>
    <w:p w:rsidR="00875D50" w:rsidRDefault="00875D50" w:rsidP="00A372F8">
      <w:pPr>
        <w:pStyle w:val="NumberedList1"/>
        <w:numPr>
          <w:ilvl w:val="0"/>
          <w:numId w:val="9"/>
        </w:numPr>
        <w:tabs>
          <w:tab w:val="clear" w:pos="360"/>
        </w:tabs>
      </w:pPr>
      <w:r>
        <w:t>Create a collection</w:t>
      </w:r>
      <w:r w:rsidR="006F34C7">
        <w:t xml:space="preserve"> M</w:t>
      </w:r>
      <w:r>
        <w:t xml:space="preserve"> that will be used to contain items that will appear in the merge</w:t>
      </w:r>
      <w:r w:rsidR="00D72AA5">
        <w:t>d</w:t>
      </w:r>
      <w:r>
        <w:t xml:space="preserve"> result </w:t>
      </w:r>
      <w:r w:rsidR="00D72AA5">
        <w:t>feed</w:t>
      </w:r>
    </w:p>
    <w:p w:rsidR="003E4776" w:rsidRDefault="00961713" w:rsidP="00A372F8">
      <w:pPr>
        <w:pStyle w:val="NumberedList1"/>
        <w:numPr>
          <w:ilvl w:val="0"/>
          <w:numId w:val="9"/>
        </w:numPr>
        <w:tabs>
          <w:tab w:val="clear" w:pos="360"/>
        </w:tabs>
      </w:pPr>
      <w:r>
        <w:t xml:space="preserve">Create a reference W for </w:t>
      </w:r>
      <w:r w:rsidR="00B16154">
        <w:t>the current ‘winning’ item</w:t>
      </w:r>
      <w:r>
        <w:t xml:space="preserve"> and set it </w:t>
      </w:r>
      <w:r w:rsidR="00B16154">
        <w:t>to an unassigned value</w:t>
      </w:r>
    </w:p>
    <w:p w:rsidR="00E505BD" w:rsidRDefault="00641B4A" w:rsidP="00A372F8">
      <w:pPr>
        <w:pStyle w:val="NumberedList1"/>
        <w:numPr>
          <w:ilvl w:val="0"/>
          <w:numId w:val="9"/>
        </w:numPr>
        <w:tabs>
          <w:tab w:val="clear" w:pos="360"/>
        </w:tabs>
      </w:pPr>
      <w:r>
        <w:t>Using</w:t>
      </w:r>
      <w:r w:rsidR="00C0354F">
        <w:t xml:space="preserve"> </w:t>
      </w:r>
      <w:r>
        <w:t>L</w:t>
      </w:r>
      <w:r w:rsidR="00A7220A">
        <w:t xml:space="preserve"> as </w:t>
      </w:r>
      <w:r>
        <w:t xml:space="preserve">the </w:t>
      </w:r>
      <w:r w:rsidR="00A7220A">
        <w:t xml:space="preserve">outer collection and </w:t>
      </w:r>
      <w:r w:rsidR="00E505BD">
        <w:t>I</w:t>
      </w:r>
      <w:r w:rsidR="00A7220A">
        <w:t xml:space="preserve"> as </w:t>
      </w:r>
      <w:r>
        <w:t xml:space="preserve">the </w:t>
      </w:r>
      <w:r w:rsidR="00A7220A">
        <w:t>inner collection</w:t>
      </w:r>
      <w:r w:rsidR="006C7CF9">
        <w:t>,</w:t>
      </w:r>
      <w:r>
        <w:t xml:space="preserve"> perform the following step</w:t>
      </w:r>
    </w:p>
    <w:p w:rsidR="00AA1BA6" w:rsidRDefault="00AA1BA6" w:rsidP="00A372F8">
      <w:pPr>
        <w:pStyle w:val="NumberedList1"/>
        <w:numPr>
          <w:ilvl w:val="0"/>
          <w:numId w:val="9"/>
        </w:numPr>
        <w:tabs>
          <w:tab w:val="clear" w:pos="360"/>
        </w:tabs>
        <w:ind w:left="450" w:hanging="450"/>
      </w:pPr>
      <w:r>
        <w:t>For each item</w:t>
      </w:r>
      <w:r w:rsidR="00593D01">
        <w:t xml:space="preserve"> </w:t>
      </w:r>
      <w:r w:rsidR="00A7220A">
        <w:t xml:space="preserve">X </w:t>
      </w:r>
      <w:r w:rsidR="00593D01">
        <w:t>in</w:t>
      </w:r>
      <w:r>
        <w:t xml:space="preserve"> </w:t>
      </w:r>
      <w:r w:rsidR="00A7220A">
        <w:t>outer collection</w:t>
      </w:r>
      <w:r>
        <w:t>:</w:t>
      </w:r>
    </w:p>
    <w:p w:rsidR="009D4D37" w:rsidRDefault="009D4D37" w:rsidP="00014872">
      <w:pPr>
        <w:pStyle w:val="NumberedList1"/>
        <w:numPr>
          <w:ilvl w:val="1"/>
          <w:numId w:val="9"/>
        </w:numPr>
        <w:ind w:left="810"/>
      </w:pPr>
      <w:r>
        <w:t xml:space="preserve">For each </w:t>
      </w:r>
      <w:r w:rsidR="00847C18">
        <w:t xml:space="preserve">item </w:t>
      </w:r>
      <w:r w:rsidR="00A7220A">
        <w:t xml:space="preserve">Y </w:t>
      </w:r>
      <w:r w:rsidR="00847C18">
        <w:t xml:space="preserve">in </w:t>
      </w:r>
      <w:r w:rsidR="00A7220A">
        <w:t>inner collection</w:t>
      </w:r>
      <w:r>
        <w:t>:</w:t>
      </w:r>
    </w:p>
    <w:p w:rsidR="00F30D0C" w:rsidRDefault="00210D3E" w:rsidP="00051DFF">
      <w:pPr>
        <w:pStyle w:val="NumberedList1"/>
        <w:numPr>
          <w:ilvl w:val="0"/>
          <w:numId w:val="21"/>
        </w:numPr>
        <w:ind w:left="990" w:hanging="180"/>
      </w:pPr>
      <w:r>
        <w:t>D</w:t>
      </w:r>
      <w:r w:rsidR="00A7220A">
        <w:t xml:space="preserve">etermine if </w:t>
      </w:r>
      <w:r>
        <w:t>X is</w:t>
      </w:r>
      <w:r w:rsidR="00A7220A">
        <w:t xml:space="preserve"> subsume</w:t>
      </w:r>
      <w:r>
        <w:t>d</w:t>
      </w:r>
      <w:r w:rsidR="003E4776" w:rsidRPr="00210D3E">
        <w:rPr>
          <w:vertAlign w:val="superscript"/>
        </w:rPr>
        <w:t>1</w:t>
      </w:r>
      <w:r w:rsidR="00A7220A">
        <w:t xml:space="preserve"> </w:t>
      </w:r>
      <w:r>
        <w:t xml:space="preserve">by Y – if so then </w:t>
      </w:r>
      <w:r w:rsidR="00F30D0C">
        <w:t>remove X from the outer collection; process the next item in the outer collection</w:t>
      </w:r>
    </w:p>
    <w:p w:rsidR="00233375" w:rsidRDefault="00233375" w:rsidP="00F30D0C">
      <w:pPr>
        <w:pStyle w:val="NumberedList1"/>
        <w:numPr>
          <w:ilvl w:val="1"/>
          <w:numId w:val="9"/>
        </w:numPr>
        <w:ind w:left="810"/>
      </w:pPr>
      <w:r>
        <w:t xml:space="preserve">Add </w:t>
      </w:r>
      <w:r w:rsidR="00DC4980">
        <w:t xml:space="preserve">X </w:t>
      </w:r>
      <w:r>
        <w:t xml:space="preserve">to </w:t>
      </w:r>
      <w:r w:rsidR="00A7220A">
        <w:t>M</w:t>
      </w:r>
    </w:p>
    <w:p w:rsidR="005C6BC9" w:rsidRDefault="005C6BC9" w:rsidP="00F30D0C">
      <w:pPr>
        <w:pStyle w:val="NumberedList1"/>
        <w:numPr>
          <w:ilvl w:val="1"/>
          <w:numId w:val="9"/>
        </w:numPr>
        <w:ind w:left="810"/>
      </w:pPr>
      <w:r>
        <w:t xml:space="preserve">If </w:t>
      </w:r>
      <w:r w:rsidR="00323081">
        <w:t xml:space="preserve">W </w:t>
      </w:r>
      <w:r>
        <w:t xml:space="preserve">has </w:t>
      </w:r>
      <w:r w:rsidR="00B16154">
        <w:t xml:space="preserve">not </w:t>
      </w:r>
      <w:r>
        <w:t xml:space="preserve">been </w:t>
      </w:r>
      <w:r w:rsidR="003E4776">
        <w:t>assigned a value</w:t>
      </w:r>
      <w:r>
        <w:t xml:space="preserve">, set </w:t>
      </w:r>
      <w:r w:rsidR="00323081">
        <w:t xml:space="preserve">W to </w:t>
      </w:r>
      <w:r w:rsidR="00AC2CCE">
        <w:t>X</w:t>
      </w:r>
      <w:r>
        <w:t xml:space="preserve">; </w:t>
      </w:r>
      <w:r w:rsidR="00AC2CCE">
        <w:t>process</w:t>
      </w:r>
      <w:r>
        <w:t xml:space="preserve"> the next item in </w:t>
      </w:r>
      <w:r w:rsidR="00A7220A">
        <w:t xml:space="preserve">the outer collection </w:t>
      </w:r>
    </w:p>
    <w:p w:rsidR="00820819" w:rsidRDefault="00820819" w:rsidP="00014872">
      <w:pPr>
        <w:pStyle w:val="NumberedList1"/>
        <w:numPr>
          <w:ilvl w:val="1"/>
          <w:numId w:val="6"/>
        </w:numPr>
        <w:ind w:left="810"/>
      </w:pPr>
      <w:r>
        <w:t xml:space="preserve">Determine if X should be declared as the </w:t>
      </w:r>
      <w:r w:rsidR="00323081">
        <w:t xml:space="preserve">new </w:t>
      </w:r>
      <w:r>
        <w:t xml:space="preserve">‘winning’ </w:t>
      </w:r>
      <w:r w:rsidR="007E1374">
        <w:t>item</w:t>
      </w:r>
      <w:r w:rsidR="007E1374">
        <w:rPr>
          <w:vertAlign w:val="superscript"/>
        </w:rPr>
        <w:t>3</w:t>
      </w:r>
      <w:r w:rsidR="007E1374">
        <w:t xml:space="preserve"> </w:t>
      </w:r>
      <w:r>
        <w:t xml:space="preserve">– if so set </w:t>
      </w:r>
      <w:r w:rsidR="00323081">
        <w:t>W to X</w:t>
      </w:r>
      <w:r>
        <w:t>.</w:t>
      </w:r>
    </w:p>
    <w:p w:rsidR="00C0354F" w:rsidRDefault="00641B4A" w:rsidP="007166E1">
      <w:pPr>
        <w:pStyle w:val="NumberedList1"/>
        <w:numPr>
          <w:ilvl w:val="0"/>
          <w:numId w:val="9"/>
        </w:numPr>
        <w:tabs>
          <w:tab w:val="clear" w:pos="360"/>
        </w:tabs>
        <w:ind w:left="450" w:hanging="450"/>
      </w:pPr>
      <w:r>
        <w:t>Using I as the outer collection and L as the inner collection</w:t>
      </w:r>
      <w:r w:rsidR="006C7CF9">
        <w:t>,</w:t>
      </w:r>
      <w:r>
        <w:t xml:space="preserve"> perform step </w:t>
      </w:r>
      <w:r w:rsidR="003E4776">
        <w:t xml:space="preserve">7 </w:t>
      </w:r>
      <w:r w:rsidR="006C7CF9">
        <w:t>again</w:t>
      </w:r>
    </w:p>
    <w:p w:rsidR="00630574" w:rsidRDefault="00630574" w:rsidP="007166E1">
      <w:pPr>
        <w:pStyle w:val="NumberedList1"/>
        <w:numPr>
          <w:ilvl w:val="0"/>
          <w:numId w:val="9"/>
        </w:numPr>
        <w:tabs>
          <w:tab w:val="clear" w:pos="360"/>
        </w:tabs>
        <w:ind w:left="450" w:hanging="450"/>
      </w:pPr>
      <w:r>
        <w:lastRenderedPageBreak/>
        <w:t xml:space="preserve">Add </w:t>
      </w:r>
      <w:r w:rsidR="00323081">
        <w:t xml:space="preserve">W </w:t>
      </w:r>
      <w:r>
        <w:t>to the merge result feed</w:t>
      </w:r>
    </w:p>
    <w:p w:rsidR="00DC4980" w:rsidRDefault="00DC4980" w:rsidP="007166E1">
      <w:pPr>
        <w:pStyle w:val="NumberedList1"/>
        <w:numPr>
          <w:ilvl w:val="0"/>
          <w:numId w:val="9"/>
        </w:numPr>
        <w:tabs>
          <w:tab w:val="clear" w:pos="360"/>
        </w:tabs>
        <w:ind w:left="450" w:hanging="450"/>
      </w:pPr>
      <w:r>
        <w:t xml:space="preserve">If the </w:t>
      </w:r>
      <w:r>
        <w:rPr>
          <w:b/>
        </w:rPr>
        <w:t>noconflicts</w:t>
      </w:r>
      <w:r>
        <w:t xml:space="preserve"> attribute is set to true, then we are done processing</w:t>
      </w:r>
    </w:p>
    <w:p w:rsidR="003E4776" w:rsidRDefault="00630574" w:rsidP="007166E1">
      <w:pPr>
        <w:pStyle w:val="NumberedList1"/>
        <w:numPr>
          <w:ilvl w:val="0"/>
          <w:numId w:val="9"/>
        </w:numPr>
        <w:tabs>
          <w:tab w:val="clear" w:pos="360"/>
        </w:tabs>
        <w:ind w:left="450" w:hanging="450"/>
      </w:pPr>
      <w:r>
        <w:t>If M</w:t>
      </w:r>
      <w:r w:rsidR="005E09D3">
        <w:t xml:space="preserve"> contains more than one item:</w:t>
      </w:r>
    </w:p>
    <w:p w:rsidR="00630574" w:rsidRDefault="003E4776" w:rsidP="003E4776">
      <w:pPr>
        <w:pStyle w:val="NumberedList1"/>
        <w:numPr>
          <w:ilvl w:val="1"/>
          <w:numId w:val="9"/>
        </w:numPr>
        <w:ind w:left="810"/>
      </w:pPr>
      <w:r>
        <w:t>C</w:t>
      </w:r>
      <w:r w:rsidR="00630574">
        <w:t xml:space="preserve">reate a </w:t>
      </w:r>
      <w:r w:rsidR="00630574">
        <w:rPr>
          <w:b/>
        </w:rPr>
        <w:t xml:space="preserve">sx:conflicts </w:t>
      </w:r>
      <w:r w:rsidR="00630574">
        <w:t xml:space="preserve">element and add it as a sub-element of the </w:t>
      </w:r>
      <w:r w:rsidR="00630574">
        <w:rPr>
          <w:b/>
        </w:rPr>
        <w:t>sx:sync</w:t>
      </w:r>
      <w:r w:rsidR="00630574">
        <w:t xml:space="preserve"> element for </w:t>
      </w:r>
      <w:r w:rsidR="00323081">
        <w:t>W</w:t>
      </w:r>
    </w:p>
    <w:p w:rsidR="005E09D3" w:rsidRDefault="005E09D3" w:rsidP="003E4776">
      <w:pPr>
        <w:pStyle w:val="NumberedList1"/>
        <w:numPr>
          <w:ilvl w:val="1"/>
          <w:numId w:val="9"/>
        </w:numPr>
        <w:ind w:left="810"/>
      </w:pPr>
      <w:r>
        <w:t>For each item Z in M:</w:t>
      </w:r>
    </w:p>
    <w:p w:rsidR="005E09D3" w:rsidRDefault="005E09D3" w:rsidP="005E09D3">
      <w:pPr>
        <w:pStyle w:val="NumberedList1"/>
        <w:numPr>
          <w:ilvl w:val="2"/>
          <w:numId w:val="9"/>
        </w:numPr>
        <w:ind w:left="990"/>
      </w:pPr>
      <w:r>
        <w:t>If Z equals W (i.e. they are the same item), then process the next item in M</w:t>
      </w:r>
    </w:p>
    <w:p w:rsidR="005E09D3" w:rsidDel="003E4776" w:rsidRDefault="005E09D3" w:rsidP="005E09D3">
      <w:pPr>
        <w:pStyle w:val="NumberedList1"/>
        <w:numPr>
          <w:ilvl w:val="2"/>
          <w:numId w:val="9"/>
        </w:numPr>
        <w:ind w:left="990"/>
      </w:pPr>
      <w:r>
        <w:t xml:space="preserve">Add Z as a sub-element of the </w:t>
      </w:r>
      <w:r>
        <w:rPr>
          <w:b/>
        </w:rPr>
        <w:t>sx:conflicts</w:t>
      </w:r>
      <w:r>
        <w:t xml:space="preserve"> element created in step 11a.</w:t>
      </w:r>
    </w:p>
    <w:p w:rsidR="0058660C" w:rsidRDefault="0058660C" w:rsidP="005E09D3">
      <w:pPr>
        <w:pStyle w:val="NumberedList1"/>
        <w:numPr>
          <w:ilvl w:val="0"/>
          <w:numId w:val="0"/>
        </w:numPr>
        <w:ind w:left="360" w:hanging="360"/>
      </w:pPr>
    </w:p>
    <w:p w:rsidR="00820819" w:rsidRDefault="00820819" w:rsidP="00820819">
      <w:pPr>
        <w:pStyle w:val="NumberedList1"/>
        <w:numPr>
          <w:ilvl w:val="0"/>
          <w:numId w:val="0"/>
        </w:numPr>
      </w:pPr>
      <w:r>
        <w:t xml:space="preserve">Note that sub-elements of a </w:t>
      </w:r>
      <w:r>
        <w:rPr>
          <w:b/>
          <w:bCs/>
        </w:rPr>
        <w:t>sx:conflicts</w:t>
      </w:r>
      <w:r>
        <w:t xml:space="preserve"> element are always preserved as a flat, unordered list.</w:t>
      </w:r>
    </w:p>
    <w:p w:rsidR="00820819" w:rsidRPr="00820819" w:rsidRDefault="00820819" w:rsidP="00820819">
      <w:pPr>
        <w:pStyle w:val="Text"/>
      </w:pPr>
    </w:p>
    <w:p w:rsidR="00036771" w:rsidRDefault="00630574" w:rsidP="00630574">
      <w:pPr>
        <w:pStyle w:val="Text"/>
      </w:pPr>
      <w:r w:rsidRPr="00630574">
        <w:rPr>
          <w:vertAlign w:val="superscript"/>
        </w:rPr>
        <w:t>1</w:t>
      </w:r>
      <w:r>
        <w:t xml:space="preserve"> </w:t>
      </w:r>
      <w:r w:rsidR="00036771">
        <w:t>Item Subsumption</w:t>
      </w:r>
    </w:p>
    <w:p w:rsidR="00630574" w:rsidRDefault="009E58B0" w:rsidP="00630574">
      <w:pPr>
        <w:pStyle w:val="Text"/>
      </w:pPr>
      <w:r>
        <w:t xml:space="preserve">An item X is subsumed by an item Y when the </w:t>
      </w:r>
      <w:r w:rsidR="00EC74FA">
        <w:t xml:space="preserve">topmost </w:t>
      </w:r>
      <w:r w:rsidR="00EC74FA">
        <w:rPr>
          <w:b/>
        </w:rPr>
        <w:t xml:space="preserve">sx:history </w:t>
      </w:r>
      <w:r w:rsidR="00EC74FA">
        <w:t xml:space="preserve">sub-element of X </w:t>
      </w:r>
      <w:r w:rsidR="007E1374">
        <w:t xml:space="preserve">is </w:t>
      </w:r>
      <w:r w:rsidR="00036771">
        <w:t>subsumed</w:t>
      </w:r>
      <w:r w:rsidR="00036771">
        <w:rPr>
          <w:vertAlign w:val="superscript"/>
        </w:rPr>
        <w:t>2</w:t>
      </w:r>
      <w:r w:rsidR="00036771">
        <w:t xml:space="preserve"> </w:t>
      </w:r>
      <w:r w:rsidR="00EC74FA">
        <w:t xml:space="preserve">by one of the </w:t>
      </w:r>
      <w:r w:rsidR="00EC74FA">
        <w:rPr>
          <w:b/>
        </w:rPr>
        <w:t>sx:history</w:t>
      </w:r>
      <w:r w:rsidR="00EC74FA">
        <w:t xml:space="preserve"> sub-elements of Y</w:t>
      </w:r>
      <w:r w:rsidR="00685639">
        <w:t xml:space="preserve">, where X and Y are items with the same </w:t>
      </w:r>
      <w:r w:rsidR="00685639" w:rsidRPr="00685639">
        <w:rPr>
          <w:b/>
        </w:rPr>
        <w:t>id</w:t>
      </w:r>
      <w:r w:rsidR="00685639">
        <w:rPr>
          <w:b/>
        </w:rPr>
        <w:t xml:space="preserve"> </w:t>
      </w:r>
      <w:r w:rsidR="00685639">
        <w:t xml:space="preserve">attribute value.  </w:t>
      </w:r>
      <w:r w:rsidR="00C0354F">
        <w:t>In order t</w:t>
      </w:r>
      <w:r w:rsidR="00630574">
        <w:t xml:space="preserve">o </w:t>
      </w:r>
      <w:r w:rsidR="00C0354F">
        <w:t>determine</w:t>
      </w:r>
      <w:r w:rsidR="00630574">
        <w:t xml:space="preserve"> if X is subsumed by Y, implementations MUST perform the following</w:t>
      </w:r>
      <w:r w:rsidR="00AB6465">
        <w:t>:</w:t>
      </w:r>
    </w:p>
    <w:p w:rsidR="0081448A" w:rsidRDefault="0081448A" w:rsidP="00051DFF">
      <w:pPr>
        <w:pStyle w:val="Text"/>
        <w:numPr>
          <w:ilvl w:val="0"/>
          <w:numId w:val="11"/>
        </w:numPr>
        <w:ind w:left="810" w:hanging="450"/>
      </w:pPr>
      <w:r>
        <w:t>Set H</w:t>
      </w:r>
      <w:r w:rsidRPr="0081448A">
        <w:rPr>
          <w:vertAlign w:val="subscript"/>
        </w:rPr>
        <w:t>X</w:t>
      </w:r>
      <w:r>
        <w:t xml:space="preserve"> as the topmost </w:t>
      </w:r>
      <w:r w:rsidRPr="0081448A">
        <w:rPr>
          <w:b/>
        </w:rPr>
        <w:t>sx:history</w:t>
      </w:r>
      <w:r>
        <w:t xml:space="preserve"> sub-element of X</w:t>
      </w:r>
    </w:p>
    <w:p w:rsidR="00C81390" w:rsidRDefault="00C81390" w:rsidP="00051DFF">
      <w:pPr>
        <w:pStyle w:val="Text"/>
        <w:numPr>
          <w:ilvl w:val="0"/>
          <w:numId w:val="11"/>
        </w:numPr>
        <w:ind w:left="810" w:hanging="450"/>
      </w:pPr>
      <w:r>
        <w:t xml:space="preserve">For each </w:t>
      </w:r>
      <w:r>
        <w:rPr>
          <w:b/>
        </w:rPr>
        <w:t>sx:history</w:t>
      </w:r>
      <w:r>
        <w:t xml:space="preserve"> sub-element </w:t>
      </w:r>
      <w:r w:rsidR="00A95DE6">
        <w:t>H</w:t>
      </w:r>
      <w:r w:rsidR="0081448A">
        <w:rPr>
          <w:vertAlign w:val="subscript"/>
        </w:rPr>
        <w:t>Y</w:t>
      </w:r>
      <w:r w:rsidR="0081448A">
        <w:t xml:space="preserve"> o</w:t>
      </w:r>
      <w:r>
        <w:t>f item Y:</w:t>
      </w:r>
    </w:p>
    <w:p w:rsidR="00EC74FA" w:rsidRDefault="00EC74FA" w:rsidP="00051DFF">
      <w:pPr>
        <w:pStyle w:val="Text"/>
        <w:numPr>
          <w:ilvl w:val="1"/>
          <w:numId w:val="11"/>
        </w:numPr>
        <w:ind w:left="1080" w:hanging="360"/>
      </w:pPr>
      <w:r>
        <w:t xml:space="preserve">Compare </w:t>
      </w:r>
      <w:r w:rsidR="0081448A">
        <w:t>H</w:t>
      </w:r>
      <w:r w:rsidR="0081448A" w:rsidRPr="0081448A">
        <w:rPr>
          <w:vertAlign w:val="subscript"/>
        </w:rPr>
        <w:t>X</w:t>
      </w:r>
      <w:r>
        <w:t xml:space="preserve"> with </w:t>
      </w:r>
      <w:r w:rsidR="0081448A">
        <w:t>H</w:t>
      </w:r>
      <w:r w:rsidR="0081448A">
        <w:rPr>
          <w:vertAlign w:val="subscript"/>
        </w:rPr>
        <w:t>Y</w:t>
      </w:r>
      <w:r w:rsidR="0081448A" w:rsidDel="00A95DE6">
        <w:t xml:space="preserve"> </w:t>
      </w:r>
      <w:r>
        <w:t xml:space="preserve">to see if </w:t>
      </w:r>
      <w:r w:rsidR="0081448A">
        <w:t>H</w:t>
      </w:r>
      <w:r w:rsidR="0081448A" w:rsidRPr="0081448A">
        <w:rPr>
          <w:vertAlign w:val="subscript"/>
        </w:rPr>
        <w:t>X</w:t>
      </w:r>
      <w:r w:rsidR="0081448A" w:rsidDel="008305D8">
        <w:t xml:space="preserve"> </w:t>
      </w:r>
      <w:r w:rsidR="00A95DE6">
        <w:t>is</w:t>
      </w:r>
      <w:r>
        <w:t xml:space="preserve"> </w:t>
      </w:r>
      <w:r w:rsidR="007935E4">
        <w:t>subsumed</w:t>
      </w:r>
      <w:r w:rsidR="007935E4">
        <w:rPr>
          <w:vertAlign w:val="superscript"/>
        </w:rPr>
        <w:t>2</w:t>
      </w:r>
      <w:r w:rsidR="007935E4">
        <w:t xml:space="preserve"> </w:t>
      </w:r>
      <w:r w:rsidR="00A95DE6">
        <w:t>by</w:t>
      </w:r>
      <w:r w:rsidR="00A95DE6" w:rsidDel="00A95DE6">
        <w:t xml:space="preserve"> </w:t>
      </w:r>
      <w:r w:rsidR="0081448A">
        <w:t>H</w:t>
      </w:r>
      <w:r w:rsidR="0081448A">
        <w:rPr>
          <w:vertAlign w:val="subscript"/>
        </w:rPr>
        <w:t>Y</w:t>
      </w:r>
      <w:r w:rsidR="00A95DE6">
        <w:t xml:space="preserve"> </w:t>
      </w:r>
      <w:r>
        <w:t xml:space="preserve">– if so then </w:t>
      </w:r>
      <w:r w:rsidR="00396A76">
        <w:t>X is subsumed by Y</w:t>
      </w:r>
    </w:p>
    <w:p w:rsidR="007E1374" w:rsidRDefault="007E1374" w:rsidP="00051DFF">
      <w:pPr>
        <w:pStyle w:val="NumberedList1"/>
        <w:numPr>
          <w:ilvl w:val="0"/>
          <w:numId w:val="11"/>
        </w:numPr>
        <w:ind w:left="810" w:hanging="450"/>
      </w:pPr>
      <w:r>
        <w:t>If no determination has been made as to whether X is or is not subsumed by Y, then X is not subsumed by Y</w:t>
      </w:r>
    </w:p>
    <w:p w:rsidR="007E1374" w:rsidRDefault="007E1374" w:rsidP="007E1374">
      <w:pPr>
        <w:pStyle w:val="Text"/>
      </w:pPr>
    </w:p>
    <w:p w:rsidR="001477CC" w:rsidRDefault="001477CC" w:rsidP="007E1374">
      <w:pPr>
        <w:pStyle w:val="Text"/>
      </w:pPr>
    </w:p>
    <w:p w:rsidR="00036771" w:rsidRDefault="007E1374" w:rsidP="007E1374">
      <w:pPr>
        <w:pStyle w:val="Text"/>
      </w:pPr>
      <w:r>
        <w:rPr>
          <w:vertAlign w:val="superscript"/>
        </w:rPr>
        <w:t>2</w:t>
      </w:r>
      <w:r>
        <w:t xml:space="preserve"> </w:t>
      </w:r>
      <w:r w:rsidR="00036771">
        <w:t>History Subsumption</w:t>
      </w:r>
    </w:p>
    <w:p w:rsidR="007E1374" w:rsidRDefault="00AB6465" w:rsidP="007E1374">
      <w:pPr>
        <w:pStyle w:val="Text"/>
      </w:pPr>
      <w:r>
        <w:t>To determine if a</w:t>
      </w:r>
      <w:r w:rsidR="001477CC">
        <w:t xml:space="preserve"> </w:t>
      </w:r>
      <w:r w:rsidR="001477CC">
        <w:rPr>
          <w:b/>
        </w:rPr>
        <w:t>sx:</w:t>
      </w:r>
      <w:r w:rsidR="001477CC" w:rsidRPr="001477CC">
        <w:rPr>
          <w:b/>
        </w:rPr>
        <w:t>history</w:t>
      </w:r>
      <w:r w:rsidR="001477CC">
        <w:rPr>
          <w:b/>
        </w:rPr>
        <w:t xml:space="preserve"> </w:t>
      </w:r>
      <w:r>
        <w:t xml:space="preserve">element </w:t>
      </w:r>
      <w:r w:rsidR="0064171E">
        <w:t>H</w:t>
      </w:r>
      <w:r w:rsidR="0064171E" w:rsidRPr="0081448A">
        <w:rPr>
          <w:vertAlign w:val="subscript"/>
        </w:rPr>
        <w:t>X</w:t>
      </w:r>
      <w:r>
        <w:t xml:space="preserve"> </w:t>
      </w:r>
      <w:r w:rsidR="00A95DE6">
        <w:t xml:space="preserve">is </w:t>
      </w:r>
      <w:r w:rsidR="006C6F75">
        <w:t xml:space="preserve">subsumed </w:t>
      </w:r>
      <w:r w:rsidR="00A95DE6">
        <w:t>by</w:t>
      </w:r>
      <w:r>
        <w:t xml:space="preserve"> a </w:t>
      </w:r>
      <w:r>
        <w:rPr>
          <w:b/>
        </w:rPr>
        <w:t>sx:history</w:t>
      </w:r>
      <w:r>
        <w:t xml:space="preserve"> element </w:t>
      </w:r>
      <w:r w:rsidR="0064171E">
        <w:t>H</w:t>
      </w:r>
      <w:r w:rsidR="0064171E">
        <w:rPr>
          <w:vertAlign w:val="subscript"/>
        </w:rPr>
        <w:t>Y</w:t>
      </w:r>
      <w:r>
        <w:t xml:space="preserve">, implementations MUST perform the following comparisons, in order, for </w:t>
      </w:r>
      <w:r w:rsidR="0064171E">
        <w:t>H</w:t>
      </w:r>
      <w:r w:rsidR="0064171E" w:rsidRPr="0081448A">
        <w:rPr>
          <w:vertAlign w:val="subscript"/>
        </w:rPr>
        <w:t>X</w:t>
      </w:r>
      <w:r>
        <w:t xml:space="preserve"> and </w:t>
      </w:r>
      <w:r w:rsidR="0064171E">
        <w:t>H</w:t>
      </w:r>
      <w:r w:rsidR="0064171E">
        <w:rPr>
          <w:vertAlign w:val="subscript"/>
        </w:rPr>
        <w:t>Y</w:t>
      </w:r>
      <w:r>
        <w:t>:</w:t>
      </w:r>
    </w:p>
    <w:p w:rsidR="00630574" w:rsidRDefault="00630574" w:rsidP="00051DFF">
      <w:pPr>
        <w:pStyle w:val="Text"/>
        <w:numPr>
          <w:ilvl w:val="0"/>
          <w:numId w:val="22"/>
        </w:numPr>
        <w:ind w:left="810"/>
      </w:pPr>
      <w:r>
        <w:t xml:space="preserve">If a </w:t>
      </w:r>
      <w:r w:rsidRPr="00C81390">
        <w:rPr>
          <w:b/>
        </w:rPr>
        <w:t>by</w:t>
      </w:r>
      <w:r>
        <w:t xml:space="preserve"> attribute exists for </w:t>
      </w:r>
      <w:r w:rsidR="0064171E">
        <w:t>H</w:t>
      </w:r>
      <w:r w:rsidR="0064171E" w:rsidRPr="0081448A">
        <w:rPr>
          <w:vertAlign w:val="subscript"/>
        </w:rPr>
        <w:t>X</w:t>
      </w:r>
      <w:r>
        <w:t>:</w:t>
      </w:r>
    </w:p>
    <w:p w:rsidR="00630574" w:rsidRDefault="00986FAB" w:rsidP="00051DFF">
      <w:pPr>
        <w:pStyle w:val="TextIndented"/>
        <w:numPr>
          <w:ilvl w:val="1"/>
          <w:numId w:val="22"/>
        </w:numPr>
        <w:ind w:left="1440" w:hanging="360"/>
      </w:pPr>
      <w:r>
        <w:t xml:space="preserve">If </w:t>
      </w:r>
      <w:r w:rsidR="0064171E">
        <w:t>H</w:t>
      </w:r>
      <w:r w:rsidR="0064171E">
        <w:rPr>
          <w:vertAlign w:val="subscript"/>
        </w:rPr>
        <w:t>Y</w:t>
      </w:r>
      <w:r>
        <w:t xml:space="preserve"> ha</w:t>
      </w:r>
      <w:r w:rsidR="004C6365">
        <w:t>s</w:t>
      </w:r>
      <w:r>
        <w:t xml:space="preserve"> </w:t>
      </w:r>
      <w:r w:rsidR="004C6365">
        <w:t xml:space="preserve">the same </w:t>
      </w:r>
      <w:r w:rsidRPr="00986FAB">
        <w:rPr>
          <w:b/>
        </w:rPr>
        <w:t>by</w:t>
      </w:r>
      <w:r w:rsidR="00C0354F">
        <w:t xml:space="preserve"> </w:t>
      </w:r>
      <w:r>
        <w:t>attribute</w:t>
      </w:r>
      <w:r w:rsidR="004C6365">
        <w:t xml:space="preserve"> value</w:t>
      </w:r>
      <w:r w:rsidR="004F6EF2">
        <w:t xml:space="preserve"> as </w:t>
      </w:r>
      <w:r w:rsidR="0064171E">
        <w:t>H</w:t>
      </w:r>
      <w:r w:rsidR="0064171E" w:rsidRPr="0081448A">
        <w:rPr>
          <w:vertAlign w:val="subscript"/>
        </w:rPr>
        <w:t>X</w:t>
      </w:r>
      <w:r w:rsidR="004C6365">
        <w:t xml:space="preserve">, and </w:t>
      </w:r>
      <w:r w:rsidR="0064171E">
        <w:t>H</w:t>
      </w:r>
      <w:r w:rsidR="0064171E">
        <w:rPr>
          <w:vertAlign w:val="subscript"/>
        </w:rPr>
        <w:t>Y</w:t>
      </w:r>
      <w:r w:rsidR="004F6EF2">
        <w:t xml:space="preserve"> has </w:t>
      </w:r>
      <w:r w:rsidR="004C6365">
        <w:t>a</w:t>
      </w:r>
      <w:r w:rsidR="004F6EF2">
        <w:t>n</w:t>
      </w:r>
      <w:r w:rsidR="004C6365">
        <w:t xml:space="preserve"> </w:t>
      </w:r>
      <w:r w:rsidR="004F6EF2">
        <w:t xml:space="preserve">equal </w:t>
      </w:r>
      <w:r w:rsidR="004C6365">
        <w:t xml:space="preserve">or </w:t>
      </w:r>
      <w:r w:rsidR="004F6EF2">
        <w:t xml:space="preserve">greater </w:t>
      </w:r>
      <w:r w:rsidR="004C6365">
        <w:rPr>
          <w:b/>
        </w:rPr>
        <w:t>sequence</w:t>
      </w:r>
      <w:r w:rsidR="004C6365">
        <w:t xml:space="preserve"> attribute value</w:t>
      </w:r>
      <w:r w:rsidR="004F6EF2">
        <w:t xml:space="preserve"> than </w:t>
      </w:r>
      <w:r w:rsidR="0064171E">
        <w:t>H</w:t>
      </w:r>
      <w:r w:rsidR="0064171E" w:rsidRPr="0081448A">
        <w:rPr>
          <w:vertAlign w:val="subscript"/>
        </w:rPr>
        <w:t>X</w:t>
      </w:r>
      <w:r w:rsidR="004C6365">
        <w:t xml:space="preserve">, then </w:t>
      </w:r>
      <w:r w:rsidR="0064171E">
        <w:t>H</w:t>
      </w:r>
      <w:r w:rsidR="0064171E" w:rsidRPr="0081448A">
        <w:rPr>
          <w:vertAlign w:val="subscript"/>
        </w:rPr>
        <w:t>X</w:t>
      </w:r>
      <w:r w:rsidR="004F6EF2">
        <w:t xml:space="preserve"> is </w:t>
      </w:r>
      <w:r w:rsidR="00F3026A">
        <w:t xml:space="preserve">subsumed </w:t>
      </w:r>
      <w:r w:rsidR="004F6EF2">
        <w:t xml:space="preserve">by </w:t>
      </w:r>
      <w:r w:rsidR="0064171E">
        <w:t>H</w:t>
      </w:r>
      <w:r w:rsidR="0064171E">
        <w:rPr>
          <w:vertAlign w:val="subscript"/>
        </w:rPr>
        <w:t>Y</w:t>
      </w:r>
    </w:p>
    <w:p w:rsidR="00630574" w:rsidRDefault="00630574" w:rsidP="00051DFF">
      <w:pPr>
        <w:pStyle w:val="TextIndented"/>
        <w:numPr>
          <w:ilvl w:val="0"/>
          <w:numId w:val="22"/>
        </w:numPr>
        <w:ind w:left="810"/>
      </w:pPr>
      <w:r>
        <w:t xml:space="preserve">If no </w:t>
      </w:r>
      <w:r>
        <w:rPr>
          <w:b/>
        </w:rPr>
        <w:t>by</w:t>
      </w:r>
      <w:r>
        <w:t xml:space="preserve"> attribute exists for </w:t>
      </w:r>
      <w:r w:rsidR="006C1449">
        <w:t>H</w:t>
      </w:r>
      <w:r w:rsidR="006C1449" w:rsidRPr="0081448A">
        <w:rPr>
          <w:vertAlign w:val="subscript"/>
        </w:rPr>
        <w:t>X</w:t>
      </w:r>
      <w:r>
        <w:t>:</w:t>
      </w:r>
    </w:p>
    <w:p w:rsidR="001F1F85" w:rsidRDefault="00293B3E" w:rsidP="00051DFF">
      <w:pPr>
        <w:pStyle w:val="NumberedList1"/>
        <w:numPr>
          <w:ilvl w:val="1"/>
          <w:numId w:val="23"/>
        </w:numPr>
        <w:ind w:left="1440" w:hanging="360"/>
      </w:pPr>
      <w:r>
        <w:t xml:space="preserve">If </w:t>
      </w:r>
      <w:r w:rsidR="006B6234">
        <w:t xml:space="preserve">no </w:t>
      </w:r>
      <w:r>
        <w:rPr>
          <w:b/>
        </w:rPr>
        <w:t>by</w:t>
      </w:r>
      <w:r>
        <w:t xml:space="preserve"> attribute exists for </w:t>
      </w:r>
      <w:r w:rsidR="006C1449">
        <w:t>H</w:t>
      </w:r>
      <w:r w:rsidR="006C1449">
        <w:rPr>
          <w:vertAlign w:val="subscript"/>
        </w:rPr>
        <w:t>Y</w:t>
      </w:r>
      <w:r>
        <w:t xml:space="preserve">, </w:t>
      </w:r>
      <w:r w:rsidR="006B6234">
        <w:t xml:space="preserve">and the </w:t>
      </w:r>
      <w:r w:rsidR="006B6234" w:rsidRPr="006B6234">
        <w:rPr>
          <w:b/>
        </w:rPr>
        <w:t>when</w:t>
      </w:r>
      <w:r w:rsidR="006B6234">
        <w:t xml:space="preserve"> </w:t>
      </w:r>
      <w:r w:rsidR="007677A4">
        <w:t xml:space="preserve">and </w:t>
      </w:r>
      <w:r w:rsidR="007677A4">
        <w:rPr>
          <w:b/>
        </w:rPr>
        <w:t xml:space="preserve">sequence </w:t>
      </w:r>
      <w:r w:rsidR="006B6234">
        <w:t xml:space="preserve">attribute </w:t>
      </w:r>
      <w:r w:rsidR="004F6EF2">
        <w:t>value</w:t>
      </w:r>
      <w:r w:rsidR="007677A4">
        <w:t>s</w:t>
      </w:r>
      <w:r w:rsidR="004F6EF2">
        <w:t xml:space="preserve"> for </w:t>
      </w:r>
      <w:r w:rsidR="006C1449">
        <w:t>H</w:t>
      </w:r>
      <w:r w:rsidR="006C1449" w:rsidRPr="0081448A">
        <w:rPr>
          <w:vertAlign w:val="subscript"/>
        </w:rPr>
        <w:t>X</w:t>
      </w:r>
      <w:r w:rsidR="006B6234">
        <w:t xml:space="preserve"> </w:t>
      </w:r>
      <w:r w:rsidR="007677A4">
        <w:t xml:space="preserve">respectively </w:t>
      </w:r>
      <w:r w:rsidR="006B6234">
        <w:t xml:space="preserve">matches the </w:t>
      </w:r>
      <w:r w:rsidR="006B6234">
        <w:rPr>
          <w:b/>
        </w:rPr>
        <w:t xml:space="preserve">when </w:t>
      </w:r>
      <w:r w:rsidR="007677A4">
        <w:t xml:space="preserve">and </w:t>
      </w:r>
      <w:r w:rsidR="007677A4">
        <w:rPr>
          <w:b/>
        </w:rPr>
        <w:t xml:space="preserve">sequence </w:t>
      </w:r>
      <w:r w:rsidR="006B6234">
        <w:t xml:space="preserve">attribute </w:t>
      </w:r>
      <w:r w:rsidR="007677A4">
        <w:t xml:space="preserve">values </w:t>
      </w:r>
      <w:r w:rsidR="006B6234">
        <w:t xml:space="preserve">for </w:t>
      </w:r>
      <w:r w:rsidR="006C1449">
        <w:t>H</w:t>
      </w:r>
      <w:r w:rsidR="006C1449">
        <w:rPr>
          <w:vertAlign w:val="subscript"/>
        </w:rPr>
        <w:t>Y</w:t>
      </w:r>
      <w:r w:rsidR="006B6234">
        <w:t xml:space="preserve">, then </w:t>
      </w:r>
      <w:r w:rsidR="006C1449">
        <w:t>H</w:t>
      </w:r>
      <w:r w:rsidR="006C1449" w:rsidRPr="0081448A">
        <w:rPr>
          <w:vertAlign w:val="subscript"/>
        </w:rPr>
        <w:t>X</w:t>
      </w:r>
      <w:r w:rsidR="004F6EF2">
        <w:t xml:space="preserve"> is </w:t>
      </w:r>
      <w:r w:rsidR="00D27640">
        <w:t xml:space="preserve">subsumed </w:t>
      </w:r>
      <w:r w:rsidR="004F6EF2">
        <w:t xml:space="preserve">by </w:t>
      </w:r>
      <w:r w:rsidR="006C1449">
        <w:t>H</w:t>
      </w:r>
      <w:r w:rsidR="006C1449">
        <w:rPr>
          <w:vertAlign w:val="subscript"/>
        </w:rPr>
        <w:t>Y</w:t>
      </w:r>
      <w:r w:rsidR="006C1449" w:rsidDel="008305D8">
        <w:t xml:space="preserve"> </w:t>
      </w:r>
    </w:p>
    <w:p w:rsidR="00C0354F" w:rsidRDefault="001F1F85" w:rsidP="00051DFF">
      <w:pPr>
        <w:pStyle w:val="NumberedList1"/>
        <w:numPr>
          <w:ilvl w:val="0"/>
          <w:numId w:val="22"/>
        </w:numPr>
        <w:ind w:left="810"/>
      </w:pPr>
      <w:r>
        <w:t>If no determination has been made as to whether H</w:t>
      </w:r>
      <w:r w:rsidRPr="0081448A">
        <w:rPr>
          <w:vertAlign w:val="subscript"/>
        </w:rPr>
        <w:t>X</w:t>
      </w:r>
      <w:r w:rsidDel="008305D8">
        <w:t xml:space="preserve"> </w:t>
      </w:r>
      <w:r>
        <w:t xml:space="preserve">is or is not </w:t>
      </w:r>
      <w:r w:rsidR="00934241">
        <w:t xml:space="preserve">subsumed </w:t>
      </w:r>
      <w:r>
        <w:t>by H</w:t>
      </w:r>
      <w:r>
        <w:rPr>
          <w:vertAlign w:val="subscript"/>
        </w:rPr>
        <w:t>Y</w:t>
      </w:r>
      <w:r>
        <w:t>, then H</w:t>
      </w:r>
      <w:r w:rsidRPr="0081448A">
        <w:rPr>
          <w:vertAlign w:val="subscript"/>
        </w:rPr>
        <w:t>X</w:t>
      </w:r>
      <w:r w:rsidDel="008305D8">
        <w:t xml:space="preserve"> </w:t>
      </w:r>
      <w:r>
        <w:t xml:space="preserve">is not </w:t>
      </w:r>
      <w:r w:rsidR="00934241">
        <w:t xml:space="preserve">subsumed </w:t>
      </w:r>
      <w:r>
        <w:t>by H</w:t>
      </w:r>
      <w:r>
        <w:rPr>
          <w:vertAlign w:val="subscript"/>
        </w:rPr>
        <w:t>Y</w:t>
      </w:r>
      <w:r w:rsidDel="008305D8">
        <w:t xml:space="preserve"> </w:t>
      </w:r>
    </w:p>
    <w:p w:rsidR="001477CC" w:rsidRDefault="001477CC" w:rsidP="001F1F85">
      <w:pPr>
        <w:pStyle w:val="Text"/>
        <w:ind w:left="360"/>
      </w:pPr>
    </w:p>
    <w:p w:rsidR="00A95DE6" w:rsidRDefault="00A95DE6" w:rsidP="00C0354F">
      <w:pPr>
        <w:pStyle w:val="Text"/>
      </w:pPr>
    </w:p>
    <w:p w:rsidR="00036771" w:rsidRDefault="007E1374" w:rsidP="00820819">
      <w:pPr>
        <w:pStyle w:val="Text"/>
      </w:pPr>
      <w:r>
        <w:rPr>
          <w:vertAlign w:val="superscript"/>
        </w:rPr>
        <w:t>3</w:t>
      </w:r>
      <w:r>
        <w:t xml:space="preserve"> </w:t>
      </w:r>
      <w:r w:rsidR="00036771">
        <w:t>Winner Picking</w:t>
      </w:r>
    </w:p>
    <w:p w:rsidR="00820819" w:rsidRDefault="008E69FE" w:rsidP="00820819">
      <w:pPr>
        <w:pStyle w:val="Text"/>
      </w:pPr>
      <w:r>
        <w:t xml:space="preserve">The ‘winning’ item </w:t>
      </w:r>
      <w:r w:rsidR="00555DFB">
        <w:t xml:space="preserve">between an item X and an item Y </w:t>
      </w:r>
      <w:r>
        <w:t xml:space="preserve">is </w:t>
      </w:r>
      <w:r w:rsidR="00555DFB">
        <w:t xml:space="preserve">the item with </w:t>
      </w:r>
      <w:r>
        <w:t>most recent update</w:t>
      </w:r>
      <w:r w:rsidR="004C04F6" w:rsidDel="004C04F6">
        <w:t xml:space="preserve"> </w:t>
      </w:r>
      <w:r w:rsidR="00555DFB">
        <w:t xml:space="preserve">, where X and </w:t>
      </w:r>
      <w:r w:rsidR="00E77DE5">
        <w:t>Y</w:t>
      </w:r>
      <w:r w:rsidR="00555DFB">
        <w:t xml:space="preserve"> are items with the same </w:t>
      </w:r>
      <w:r w:rsidR="00555DFB" w:rsidRPr="00685639">
        <w:rPr>
          <w:b/>
        </w:rPr>
        <w:t>id</w:t>
      </w:r>
      <w:r w:rsidR="00555DFB">
        <w:rPr>
          <w:b/>
        </w:rPr>
        <w:t xml:space="preserve"> </w:t>
      </w:r>
      <w:r w:rsidR="00555DFB">
        <w:t>attribute value</w:t>
      </w:r>
      <w:r>
        <w:t xml:space="preserve">.  </w:t>
      </w:r>
      <w:r w:rsidR="00820819">
        <w:t>In order to determine the ‘winning’ item, implementations MUST perform the following comparisons</w:t>
      </w:r>
      <w:r w:rsidR="004C04F6">
        <w:t>, in order, for X and Y</w:t>
      </w:r>
      <w:r w:rsidR="00820819">
        <w:t>:</w:t>
      </w:r>
    </w:p>
    <w:p w:rsidR="00820819" w:rsidRDefault="00820819" w:rsidP="00051DFF">
      <w:pPr>
        <w:pStyle w:val="NumberedList1"/>
        <w:numPr>
          <w:ilvl w:val="1"/>
          <w:numId w:val="24"/>
        </w:numPr>
        <w:ind w:left="810" w:hanging="450"/>
      </w:pPr>
      <w:r>
        <w:t xml:space="preserve">If </w:t>
      </w:r>
      <w:r w:rsidR="00555DFB">
        <w:t xml:space="preserve">X has </w:t>
      </w:r>
      <w:r>
        <w:t xml:space="preserve">a greater </w:t>
      </w:r>
      <w:r w:rsidRPr="006F4D48">
        <w:rPr>
          <w:b/>
        </w:rPr>
        <w:t>updates</w:t>
      </w:r>
      <w:r>
        <w:t xml:space="preserve"> attribute value for the </w:t>
      </w:r>
      <w:r w:rsidRPr="006F4D48">
        <w:rPr>
          <w:b/>
        </w:rPr>
        <w:t>sx:sync</w:t>
      </w:r>
      <w:r>
        <w:t xml:space="preserve"> sub-element than </w:t>
      </w:r>
      <w:r w:rsidR="00E77DE5">
        <w:t>Y</w:t>
      </w:r>
      <w:r w:rsidR="00EA3082">
        <w:t>’s</w:t>
      </w:r>
      <w:r>
        <w:t xml:space="preserve">, then </w:t>
      </w:r>
      <w:r w:rsidR="00555DFB">
        <w:t>X is the ‘winning’ item</w:t>
      </w:r>
    </w:p>
    <w:p w:rsidR="00072FB2" w:rsidRDefault="00555DFB" w:rsidP="00051DFF">
      <w:pPr>
        <w:pStyle w:val="NumberedList1"/>
        <w:numPr>
          <w:ilvl w:val="1"/>
          <w:numId w:val="24"/>
        </w:numPr>
        <w:ind w:left="810" w:hanging="450"/>
      </w:pPr>
      <w:r>
        <w:t xml:space="preserve">If </w:t>
      </w:r>
      <w:r w:rsidR="00072FB2">
        <w:t xml:space="preserve">X has the same </w:t>
      </w:r>
      <w:r>
        <w:rPr>
          <w:b/>
        </w:rPr>
        <w:t>updates</w:t>
      </w:r>
      <w:r>
        <w:t xml:space="preserve"> attribute value for the</w:t>
      </w:r>
      <w:r w:rsidRPr="00555DFB">
        <w:rPr>
          <w:b/>
        </w:rPr>
        <w:t xml:space="preserve"> </w:t>
      </w:r>
      <w:r w:rsidRPr="006F4D48">
        <w:rPr>
          <w:b/>
        </w:rPr>
        <w:t>sx:sync</w:t>
      </w:r>
      <w:r>
        <w:t xml:space="preserve"> sub-element </w:t>
      </w:r>
      <w:r w:rsidR="00072FB2">
        <w:t>as Y:</w:t>
      </w:r>
    </w:p>
    <w:p w:rsidR="00820819" w:rsidRDefault="00820819" w:rsidP="00051DFF">
      <w:pPr>
        <w:pStyle w:val="NumberedList1"/>
        <w:numPr>
          <w:ilvl w:val="4"/>
          <w:numId w:val="22"/>
        </w:numPr>
        <w:ind w:left="1080" w:hanging="540"/>
      </w:pPr>
      <w:r>
        <w:t xml:space="preserve">If </w:t>
      </w:r>
      <w:r w:rsidR="00555DFB">
        <w:t xml:space="preserve">X </w:t>
      </w:r>
      <w:r>
        <w:t xml:space="preserve">has a </w:t>
      </w:r>
      <w:r w:rsidRPr="006F4D48">
        <w:rPr>
          <w:b/>
        </w:rPr>
        <w:t>w</w:t>
      </w:r>
      <w:r w:rsidRPr="00555DFB">
        <w:rPr>
          <w:b/>
        </w:rPr>
        <w:t xml:space="preserve">hen </w:t>
      </w:r>
      <w:r>
        <w:t xml:space="preserve">attribute for the topmost </w:t>
      </w:r>
      <w:r w:rsidRPr="006F4D48">
        <w:rPr>
          <w:b/>
        </w:rPr>
        <w:t>s</w:t>
      </w:r>
      <w:r w:rsidRPr="00555DFB">
        <w:rPr>
          <w:b/>
        </w:rPr>
        <w:t xml:space="preserve">x:history </w:t>
      </w:r>
      <w:r w:rsidRPr="00555DFB">
        <w:t>s</w:t>
      </w:r>
      <w:r>
        <w:t xml:space="preserve">ub-element and </w:t>
      </w:r>
      <w:r w:rsidR="00E77DE5">
        <w:t>Y</w:t>
      </w:r>
      <w:r>
        <w:t xml:space="preserve"> does not, then </w:t>
      </w:r>
      <w:r w:rsidR="00555DFB">
        <w:t xml:space="preserve">X is </w:t>
      </w:r>
      <w:r>
        <w:t>the ‘winning’ item</w:t>
      </w:r>
    </w:p>
    <w:p w:rsidR="00C0328E" w:rsidRDefault="00C0328E" w:rsidP="00051DFF">
      <w:pPr>
        <w:pStyle w:val="NumberedList1"/>
        <w:numPr>
          <w:ilvl w:val="4"/>
          <w:numId w:val="22"/>
        </w:numPr>
        <w:ind w:left="1080" w:hanging="540"/>
      </w:pPr>
      <w:r>
        <w:t xml:space="preserve">If X has a </w:t>
      </w:r>
      <w:r w:rsidRPr="006F4D48">
        <w:rPr>
          <w:b/>
        </w:rPr>
        <w:t>w</w:t>
      </w:r>
      <w:r w:rsidRPr="00555DFB">
        <w:rPr>
          <w:b/>
        </w:rPr>
        <w:t xml:space="preserve">hen </w:t>
      </w:r>
      <w:r>
        <w:t xml:space="preserve">attribute value for the topmost </w:t>
      </w:r>
      <w:r w:rsidRPr="006F4D48">
        <w:rPr>
          <w:b/>
        </w:rPr>
        <w:t>s</w:t>
      </w:r>
      <w:r w:rsidRPr="00555DFB">
        <w:rPr>
          <w:b/>
        </w:rPr>
        <w:t xml:space="preserve">x:history </w:t>
      </w:r>
      <w:r w:rsidRPr="00555DFB">
        <w:t>s</w:t>
      </w:r>
      <w:r>
        <w:t xml:space="preserve">ub-element and that is </w:t>
      </w:r>
      <w:r w:rsidR="00916259">
        <w:t xml:space="preserve">chronologically </w:t>
      </w:r>
      <w:r>
        <w:t>later than Y</w:t>
      </w:r>
      <w:r w:rsidR="00EA3082">
        <w:t>’s</w:t>
      </w:r>
      <w:r>
        <w:t>, then X is the ‘winning’ item</w:t>
      </w:r>
    </w:p>
    <w:p w:rsidR="00072FB2" w:rsidRDefault="00072FB2" w:rsidP="00051DFF">
      <w:pPr>
        <w:pStyle w:val="NumberedList1"/>
        <w:numPr>
          <w:ilvl w:val="4"/>
          <w:numId w:val="22"/>
        </w:numPr>
        <w:ind w:left="1080" w:hanging="540"/>
      </w:pPr>
      <w:r>
        <w:t xml:space="preserve">If X has the same </w:t>
      </w:r>
      <w:r>
        <w:rPr>
          <w:b/>
        </w:rPr>
        <w:t>when</w:t>
      </w:r>
      <w:r>
        <w:t xml:space="preserve"> attribute for the topmost </w:t>
      </w:r>
      <w:r w:rsidRPr="00072FB2">
        <w:rPr>
          <w:b/>
        </w:rPr>
        <w:t>sx:history</w:t>
      </w:r>
      <w:r>
        <w:t xml:space="preserve"> sub-element as Y:</w:t>
      </w:r>
    </w:p>
    <w:p w:rsidR="00C0328E" w:rsidRDefault="00C0328E" w:rsidP="00051DFF">
      <w:pPr>
        <w:pStyle w:val="NumberedList1"/>
        <w:numPr>
          <w:ilvl w:val="2"/>
          <w:numId w:val="24"/>
        </w:numPr>
        <w:ind w:left="1440" w:hanging="360"/>
      </w:pPr>
      <w:r>
        <w:t xml:space="preserve">If X has a </w:t>
      </w:r>
      <w:r>
        <w:rPr>
          <w:b/>
        </w:rPr>
        <w:t>by</w:t>
      </w:r>
      <w:r w:rsidRPr="00555DFB">
        <w:rPr>
          <w:b/>
        </w:rPr>
        <w:t xml:space="preserve"> </w:t>
      </w:r>
      <w:r>
        <w:t xml:space="preserve">attribute for the topmost </w:t>
      </w:r>
      <w:r w:rsidRPr="006F4D48">
        <w:rPr>
          <w:b/>
        </w:rPr>
        <w:t>s</w:t>
      </w:r>
      <w:r w:rsidRPr="00555DFB">
        <w:rPr>
          <w:b/>
        </w:rPr>
        <w:t xml:space="preserve">x:history </w:t>
      </w:r>
      <w:r w:rsidRPr="00555DFB">
        <w:t>s</w:t>
      </w:r>
      <w:r>
        <w:t xml:space="preserve">ub-element and Y does not, then X is the ‘winning’ item </w:t>
      </w:r>
    </w:p>
    <w:p w:rsidR="00C0328E" w:rsidRPr="00C0328E" w:rsidRDefault="00C0328E" w:rsidP="00051DFF">
      <w:pPr>
        <w:pStyle w:val="NumberedList1"/>
        <w:numPr>
          <w:ilvl w:val="2"/>
          <w:numId w:val="24"/>
        </w:numPr>
        <w:ind w:left="1440" w:hanging="360"/>
      </w:pPr>
      <w:r>
        <w:t xml:space="preserve">If X has a </w:t>
      </w:r>
      <w:r>
        <w:rPr>
          <w:b/>
        </w:rPr>
        <w:t>by</w:t>
      </w:r>
      <w:r>
        <w:t xml:space="preserve"> attribute value for the topmost </w:t>
      </w:r>
      <w:r w:rsidRPr="006F4D48">
        <w:rPr>
          <w:b/>
        </w:rPr>
        <w:t>s</w:t>
      </w:r>
      <w:r w:rsidRPr="00555DFB">
        <w:rPr>
          <w:b/>
        </w:rPr>
        <w:t xml:space="preserve">x:history </w:t>
      </w:r>
      <w:r w:rsidRPr="00555DFB">
        <w:t>s</w:t>
      </w:r>
      <w:r>
        <w:t xml:space="preserve">ub-element that is </w:t>
      </w:r>
      <w:r w:rsidR="005917C6">
        <w:t xml:space="preserve">collates </w:t>
      </w:r>
      <w:r>
        <w:t>greater (see Section 2.4 for collation rules) than Y</w:t>
      </w:r>
      <w:r w:rsidR="00EA3082">
        <w:t>’s</w:t>
      </w:r>
      <w:r>
        <w:t>, then X is the ‘winning’ item</w:t>
      </w:r>
    </w:p>
    <w:p w:rsidR="00C0328E" w:rsidRPr="00C0328E" w:rsidDel="00555DFB" w:rsidRDefault="00C0328E" w:rsidP="00051DFF">
      <w:pPr>
        <w:pStyle w:val="NumberedList1"/>
        <w:numPr>
          <w:ilvl w:val="1"/>
          <w:numId w:val="24"/>
        </w:numPr>
        <w:ind w:left="810" w:hanging="450"/>
      </w:pPr>
      <w:r>
        <w:t>Y is the ‘winning’ item</w:t>
      </w:r>
    </w:p>
    <w:p w:rsidR="00E51C13" w:rsidRDefault="00E51C13">
      <w:pPr>
        <w:pStyle w:val="NumberedList1"/>
        <w:numPr>
          <w:ilvl w:val="0"/>
          <w:numId w:val="0"/>
        </w:numPr>
      </w:pPr>
    </w:p>
    <w:p w:rsidR="00525255" w:rsidRPr="00525255" w:rsidRDefault="00525255" w:rsidP="00525255">
      <w:pPr>
        <w:pStyle w:val="Text"/>
      </w:pPr>
      <w:r>
        <w:t>Here is what the same item in the above example would look like after having been independently updated by two endpoint</w:t>
      </w:r>
      <w:r w:rsidR="00196059">
        <w:t>s, causing a conflict:</w:t>
      </w:r>
    </w:p>
    <w:p w:rsidR="00040AF8" w:rsidRDefault="00040AF8" w:rsidP="00040AF8">
      <w:pPr>
        <w:pStyle w:val="Heading6"/>
      </w:pPr>
      <w:r>
        <w:t>Atom Example</w:t>
      </w:r>
    </w:p>
    <w:p w:rsidR="0015384B" w:rsidRPr="00D33AF4" w:rsidRDefault="00CA7E7C" w:rsidP="0015384B">
      <w:pPr>
        <w:pStyle w:val="Code"/>
        <w:rPr>
          <w:sz w:val="16"/>
          <w:szCs w:val="16"/>
        </w:rPr>
      </w:pPr>
      <w:r>
        <w:rPr>
          <w:sz w:val="16"/>
          <w:szCs w:val="16"/>
        </w:rPr>
        <w:t>&lt;entry&gt;</w:t>
      </w:r>
    </w:p>
    <w:p w:rsidR="0015384B" w:rsidRPr="00D33AF4" w:rsidRDefault="0015384B" w:rsidP="0015384B">
      <w:pPr>
        <w:pStyle w:val="Code"/>
        <w:rPr>
          <w:sz w:val="16"/>
          <w:szCs w:val="16"/>
        </w:rPr>
      </w:pPr>
      <w:r w:rsidRPr="00D33AF4">
        <w:rPr>
          <w:sz w:val="16"/>
          <w:szCs w:val="16"/>
        </w:rPr>
        <w:t xml:space="preserve"> &lt;title&gt;Buy groceries - DONE&lt;/title&gt;</w:t>
      </w:r>
    </w:p>
    <w:p w:rsidR="0015384B" w:rsidRDefault="0015384B" w:rsidP="0015384B">
      <w:pPr>
        <w:pStyle w:val="Code"/>
        <w:rPr>
          <w:sz w:val="16"/>
          <w:szCs w:val="16"/>
        </w:rPr>
      </w:pPr>
      <w:r w:rsidRPr="00D33AF4">
        <w:rPr>
          <w:sz w:val="16"/>
          <w:szCs w:val="16"/>
        </w:rPr>
        <w:t xml:space="preserve"> </w:t>
      </w:r>
      <w:r w:rsidR="00DF3A32">
        <w:rPr>
          <w:sz w:val="16"/>
          <w:szCs w:val="16"/>
        </w:rPr>
        <w:t>&lt;content&gt;</w:t>
      </w:r>
      <w:r w:rsidRPr="00D33AF4">
        <w:rPr>
          <w:sz w:val="16"/>
          <w:szCs w:val="16"/>
        </w:rPr>
        <w:t>Get milk, eggs, butter and bread</w:t>
      </w:r>
      <w:r w:rsidR="00DF3A32">
        <w:rPr>
          <w:sz w:val="16"/>
          <w:szCs w:val="16"/>
        </w:rPr>
        <w:t>&lt;/content&gt;</w:t>
      </w:r>
    </w:p>
    <w:p w:rsidR="00063B28" w:rsidRPr="00D33AF4" w:rsidRDefault="00063B28" w:rsidP="00063B28">
      <w:pPr>
        <w:pStyle w:val="Code"/>
        <w:rPr>
          <w:sz w:val="16"/>
          <w:szCs w:val="16"/>
        </w:rPr>
      </w:pPr>
      <w:r>
        <w:rPr>
          <w:sz w:val="16"/>
          <w:szCs w:val="16"/>
        </w:rPr>
        <w:t xml:space="preserve"> &lt;updated&gt;2005-05-21T</w:t>
      </w:r>
      <w:r w:rsidRPr="00D33AF4">
        <w:rPr>
          <w:sz w:val="16"/>
          <w:szCs w:val="16"/>
        </w:rPr>
        <w:t>1</w:t>
      </w:r>
      <w:r>
        <w:rPr>
          <w:sz w:val="16"/>
          <w:szCs w:val="16"/>
        </w:rPr>
        <w:t>2</w:t>
      </w:r>
      <w:r w:rsidRPr="00D33AF4">
        <w:rPr>
          <w:sz w:val="16"/>
          <w:szCs w:val="16"/>
        </w:rPr>
        <w:t>:43:33</w:t>
      </w:r>
      <w:r>
        <w:rPr>
          <w:sz w:val="16"/>
          <w:szCs w:val="16"/>
        </w:rPr>
        <w:t>Z&lt;/updated&gt;</w:t>
      </w:r>
    </w:p>
    <w:p w:rsidR="00940E96" w:rsidRPr="001A37ED" w:rsidRDefault="00940E96" w:rsidP="00940E96">
      <w:pPr>
        <w:pStyle w:val="Code"/>
        <w:rPr>
          <w:sz w:val="16"/>
          <w:szCs w:val="16"/>
        </w:rPr>
      </w:pPr>
      <w:r>
        <w:rPr>
          <w:sz w:val="16"/>
          <w:szCs w:val="16"/>
        </w:rPr>
        <w:t xml:space="preserve"> </w:t>
      </w:r>
      <w:r w:rsidRPr="001A37ED">
        <w:rPr>
          <w:sz w:val="16"/>
          <w:szCs w:val="16"/>
        </w:rPr>
        <w:t>&lt;id&gt;urn:uuid:60a76c80-d399-11d9-b93C-0003939e0aa</w:t>
      </w:r>
      <w:r>
        <w:rPr>
          <w:sz w:val="16"/>
          <w:szCs w:val="16"/>
        </w:rPr>
        <w:t>0</w:t>
      </w:r>
      <w:r w:rsidRPr="001A37ED">
        <w:rPr>
          <w:sz w:val="16"/>
          <w:szCs w:val="16"/>
        </w:rPr>
        <w:t>&lt;/id&gt;</w:t>
      </w:r>
    </w:p>
    <w:p w:rsidR="00940E96" w:rsidRDefault="00940E96" w:rsidP="00940E96">
      <w:pPr>
        <w:pStyle w:val="Code"/>
        <w:rPr>
          <w:sz w:val="16"/>
          <w:szCs w:val="16"/>
        </w:rPr>
      </w:pPr>
      <w:r>
        <w:rPr>
          <w:sz w:val="16"/>
          <w:szCs w:val="16"/>
        </w:rPr>
        <w:t xml:space="preserve"> &lt;author&gt;</w:t>
      </w:r>
    </w:p>
    <w:p w:rsidR="00940E96" w:rsidRDefault="00940E96" w:rsidP="00940E96">
      <w:pPr>
        <w:pStyle w:val="Code"/>
        <w:rPr>
          <w:sz w:val="16"/>
          <w:szCs w:val="16"/>
        </w:rPr>
      </w:pPr>
      <w:r>
        <w:rPr>
          <w:sz w:val="16"/>
          <w:szCs w:val="16"/>
        </w:rPr>
        <w:t xml:space="preserve">   &lt;name&gt;Ray Ozzie&lt;/name&gt;</w:t>
      </w:r>
    </w:p>
    <w:p w:rsidR="00940E96" w:rsidRPr="00D33AF4" w:rsidRDefault="00940E96" w:rsidP="00940E96">
      <w:pPr>
        <w:pStyle w:val="Code"/>
        <w:rPr>
          <w:sz w:val="16"/>
          <w:szCs w:val="16"/>
        </w:rPr>
      </w:pPr>
      <w:r>
        <w:rPr>
          <w:sz w:val="16"/>
          <w:szCs w:val="16"/>
        </w:rPr>
        <w:t xml:space="preserve"> &lt;/author&gt;</w:t>
      </w:r>
    </w:p>
    <w:p w:rsidR="0015384B" w:rsidRPr="00D33AF4" w:rsidRDefault="0015384B" w:rsidP="0015384B">
      <w:pPr>
        <w:pStyle w:val="Code"/>
        <w:rPr>
          <w:sz w:val="16"/>
          <w:szCs w:val="16"/>
        </w:rPr>
      </w:pPr>
      <w:r w:rsidRPr="00D33AF4">
        <w:rPr>
          <w:sz w:val="16"/>
          <w:szCs w:val="16"/>
        </w:rPr>
        <w:t xml:space="preserve"> &lt;sx:sync id="</w:t>
      </w:r>
      <w:r w:rsidR="006B6A2D">
        <w:rPr>
          <w:sz w:val="16"/>
          <w:szCs w:val="16"/>
        </w:rPr>
        <w:t>item 1_myapp_2005-05-21T11:43:33Z</w:t>
      </w:r>
      <w:r w:rsidRPr="00D33AF4">
        <w:rPr>
          <w:sz w:val="16"/>
          <w:szCs w:val="16"/>
        </w:rPr>
        <w:t>" updates=</w:t>
      </w:r>
      <w:r w:rsidR="00526774" w:rsidRPr="00D33AF4">
        <w:rPr>
          <w:sz w:val="16"/>
          <w:szCs w:val="16"/>
        </w:rPr>
        <w:t>"</w:t>
      </w:r>
      <w:r w:rsidRPr="00D33AF4">
        <w:rPr>
          <w:sz w:val="16"/>
          <w:szCs w:val="16"/>
        </w:rPr>
        <w:t>4</w:t>
      </w:r>
      <w:r w:rsidR="00526774" w:rsidRPr="00D33AF4">
        <w:rPr>
          <w:sz w:val="16"/>
          <w:szCs w:val="16"/>
        </w:rPr>
        <w:t>"</w:t>
      </w:r>
      <w:r w:rsidRPr="00D33AF4">
        <w:rPr>
          <w:sz w:val="16"/>
          <w:szCs w:val="16"/>
        </w:rPr>
        <w:t>&gt;</w:t>
      </w:r>
    </w:p>
    <w:p w:rsidR="0015384B" w:rsidRPr="00D33AF4" w:rsidRDefault="0015384B" w:rsidP="0015384B">
      <w:pPr>
        <w:pStyle w:val="Code"/>
        <w:rPr>
          <w:sz w:val="16"/>
          <w:szCs w:val="16"/>
        </w:rPr>
      </w:pPr>
      <w:r w:rsidRPr="00D33AF4">
        <w:rPr>
          <w:sz w:val="16"/>
          <w:szCs w:val="16"/>
        </w:rPr>
        <w:t xml:space="preserve">  &lt;sx:history sequence="4" when="</w:t>
      </w:r>
      <w:r w:rsidR="00372D5A">
        <w:rPr>
          <w:sz w:val="16"/>
          <w:szCs w:val="16"/>
        </w:rPr>
        <w:t>2005-05-21T12:43:33Z</w:t>
      </w:r>
      <w:r w:rsidRPr="00D33AF4">
        <w:rPr>
          <w:sz w:val="16"/>
          <w:szCs w:val="16"/>
        </w:rPr>
        <w:t>" by="GPM7383"/&gt;</w:t>
      </w:r>
    </w:p>
    <w:p w:rsidR="0015384B" w:rsidRPr="00D33AF4" w:rsidRDefault="0015384B" w:rsidP="0015384B">
      <w:pPr>
        <w:pStyle w:val="Code"/>
        <w:rPr>
          <w:sz w:val="16"/>
          <w:szCs w:val="16"/>
        </w:rPr>
      </w:pPr>
      <w:r w:rsidRPr="00D33AF4">
        <w:rPr>
          <w:sz w:val="16"/>
          <w:szCs w:val="16"/>
        </w:rPr>
        <w:t xml:space="preserve">  &lt;sx:history sequence="3" when="</w:t>
      </w:r>
      <w:r w:rsidR="005F3986">
        <w:rPr>
          <w:sz w:val="16"/>
          <w:szCs w:val="16"/>
        </w:rPr>
        <w:t>2005-05-21T11:43:33Z</w:t>
      </w:r>
      <w:r w:rsidRPr="00D33AF4">
        <w:rPr>
          <w:sz w:val="16"/>
          <w:szCs w:val="16"/>
        </w:rPr>
        <w:t>" by="JEO2000"/&gt;</w:t>
      </w:r>
    </w:p>
    <w:p w:rsidR="0015384B" w:rsidRPr="00D33AF4" w:rsidRDefault="0015384B" w:rsidP="0015384B">
      <w:pPr>
        <w:pStyle w:val="Code"/>
        <w:rPr>
          <w:sz w:val="16"/>
          <w:szCs w:val="16"/>
        </w:rPr>
      </w:pPr>
      <w:r w:rsidRPr="00D33AF4">
        <w:rPr>
          <w:sz w:val="16"/>
          <w:szCs w:val="16"/>
        </w:rPr>
        <w:t xml:space="preserve">  &lt;sx:history sequence="2" when="</w:t>
      </w:r>
      <w:r w:rsidR="005F3986">
        <w:rPr>
          <w:sz w:val="16"/>
          <w:szCs w:val="16"/>
        </w:rPr>
        <w:t>2005-05-21T10:43:33Z</w:t>
      </w:r>
      <w:r w:rsidRPr="00D33AF4">
        <w:rPr>
          <w:sz w:val="16"/>
          <w:szCs w:val="16"/>
        </w:rPr>
        <w:t>" by="REO1750"/&gt;</w:t>
      </w:r>
    </w:p>
    <w:p w:rsidR="0015384B" w:rsidRPr="00D33AF4" w:rsidRDefault="0015384B" w:rsidP="0015384B">
      <w:pPr>
        <w:pStyle w:val="Code"/>
        <w:rPr>
          <w:sz w:val="16"/>
          <w:szCs w:val="16"/>
        </w:rPr>
      </w:pPr>
      <w:r w:rsidRPr="00D33AF4">
        <w:rPr>
          <w:sz w:val="16"/>
          <w:szCs w:val="16"/>
        </w:rPr>
        <w:t xml:space="preserve">  &lt;sx:history sequence="1" when="</w:t>
      </w:r>
      <w:r w:rsidR="005F3986">
        <w:rPr>
          <w:sz w:val="16"/>
          <w:szCs w:val="16"/>
        </w:rPr>
        <w:t>2005-05-21T09:43:33Z</w:t>
      </w:r>
      <w:r w:rsidRPr="00D33AF4">
        <w:rPr>
          <w:sz w:val="16"/>
          <w:szCs w:val="16"/>
        </w:rPr>
        <w:t>" by="REO1750"/&gt;</w:t>
      </w:r>
    </w:p>
    <w:p w:rsidR="0015384B" w:rsidRPr="00D33AF4" w:rsidRDefault="0015384B" w:rsidP="0015384B">
      <w:pPr>
        <w:pStyle w:val="Code"/>
        <w:rPr>
          <w:sz w:val="16"/>
          <w:szCs w:val="16"/>
        </w:rPr>
      </w:pPr>
      <w:r w:rsidRPr="00D33AF4">
        <w:rPr>
          <w:sz w:val="16"/>
          <w:szCs w:val="16"/>
        </w:rPr>
        <w:t xml:space="preserve">  &lt;sx:conflicts&gt;</w:t>
      </w:r>
    </w:p>
    <w:p w:rsidR="0015384B" w:rsidRPr="00D33AF4" w:rsidRDefault="0015384B" w:rsidP="0015384B">
      <w:pPr>
        <w:pStyle w:val="Code"/>
        <w:rPr>
          <w:sz w:val="16"/>
          <w:szCs w:val="16"/>
        </w:rPr>
      </w:pPr>
      <w:r w:rsidRPr="00D33AF4">
        <w:rPr>
          <w:sz w:val="16"/>
          <w:szCs w:val="16"/>
        </w:rPr>
        <w:lastRenderedPageBreak/>
        <w:t xml:space="preserve">   </w:t>
      </w:r>
      <w:r w:rsidR="00CA7E7C">
        <w:rPr>
          <w:sz w:val="16"/>
          <w:szCs w:val="16"/>
        </w:rPr>
        <w:t>&lt;entry&gt;</w:t>
      </w:r>
    </w:p>
    <w:p w:rsidR="0015384B" w:rsidRPr="00D33AF4" w:rsidRDefault="0015384B" w:rsidP="0015384B">
      <w:pPr>
        <w:pStyle w:val="Code"/>
        <w:rPr>
          <w:sz w:val="16"/>
          <w:szCs w:val="16"/>
        </w:rPr>
      </w:pPr>
      <w:r w:rsidRPr="00D33AF4">
        <w:rPr>
          <w:sz w:val="16"/>
          <w:szCs w:val="16"/>
        </w:rPr>
        <w:t xml:space="preserve">    &lt;title&gt;Buy groceries&lt;/title&gt;</w:t>
      </w:r>
    </w:p>
    <w:p w:rsidR="0015384B" w:rsidRPr="00D33AF4" w:rsidRDefault="0015384B" w:rsidP="0015384B">
      <w:pPr>
        <w:pStyle w:val="Code"/>
        <w:rPr>
          <w:sz w:val="16"/>
          <w:szCs w:val="16"/>
        </w:rPr>
      </w:pPr>
      <w:r w:rsidRPr="00D33AF4">
        <w:rPr>
          <w:sz w:val="16"/>
          <w:szCs w:val="16"/>
        </w:rPr>
        <w:t xml:space="preserve">    </w:t>
      </w:r>
      <w:r w:rsidR="00DF3A32">
        <w:rPr>
          <w:sz w:val="16"/>
          <w:szCs w:val="16"/>
        </w:rPr>
        <w:t>&lt;content&gt;</w:t>
      </w:r>
      <w:r w:rsidRPr="00D33AF4">
        <w:rPr>
          <w:sz w:val="16"/>
          <w:szCs w:val="16"/>
        </w:rPr>
        <w:t>Get milk, eggs, butter and rolls</w:t>
      </w:r>
      <w:r w:rsidR="00DF3A32">
        <w:rPr>
          <w:sz w:val="16"/>
          <w:szCs w:val="16"/>
        </w:rPr>
        <w:t>&lt;/content&gt;</w:t>
      </w:r>
    </w:p>
    <w:p w:rsidR="000F2EEB" w:rsidRPr="00D33AF4" w:rsidRDefault="000F2EEB" w:rsidP="000F2EEB">
      <w:pPr>
        <w:pStyle w:val="Code"/>
        <w:rPr>
          <w:sz w:val="16"/>
          <w:szCs w:val="16"/>
        </w:rPr>
      </w:pPr>
      <w:r>
        <w:rPr>
          <w:sz w:val="16"/>
          <w:szCs w:val="16"/>
        </w:rPr>
        <w:t xml:space="preserve">    &lt;updated&gt;2005-05-21T</w:t>
      </w:r>
      <w:r w:rsidRPr="00D33AF4">
        <w:rPr>
          <w:sz w:val="16"/>
          <w:szCs w:val="16"/>
        </w:rPr>
        <w:t>1</w:t>
      </w:r>
      <w:r>
        <w:rPr>
          <w:sz w:val="16"/>
          <w:szCs w:val="16"/>
        </w:rPr>
        <w:t>2</w:t>
      </w:r>
      <w:r w:rsidRPr="00D33AF4">
        <w:rPr>
          <w:sz w:val="16"/>
          <w:szCs w:val="16"/>
        </w:rPr>
        <w:t>:43:33</w:t>
      </w:r>
      <w:r>
        <w:rPr>
          <w:sz w:val="16"/>
          <w:szCs w:val="16"/>
        </w:rPr>
        <w:t>Z&lt;/updated&gt;</w:t>
      </w:r>
    </w:p>
    <w:p w:rsidR="00036363" w:rsidRPr="001A37ED" w:rsidRDefault="00036363" w:rsidP="00036363">
      <w:pPr>
        <w:pStyle w:val="Code"/>
        <w:rPr>
          <w:sz w:val="16"/>
          <w:szCs w:val="16"/>
        </w:rPr>
      </w:pPr>
      <w:r>
        <w:rPr>
          <w:sz w:val="16"/>
          <w:szCs w:val="16"/>
        </w:rPr>
        <w:t xml:space="preserve">    </w:t>
      </w:r>
      <w:r w:rsidRPr="001A37ED">
        <w:rPr>
          <w:sz w:val="16"/>
          <w:szCs w:val="16"/>
        </w:rPr>
        <w:t>&lt;id&gt;urn:uuid:60a76c80-d399-11d9-b93C-0003939e0aa</w:t>
      </w:r>
      <w:r>
        <w:rPr>
          <w:sz w:val="16"/>
          <w:szCs w:val="16"/>
        </w:rPr>
        <w:t>0</w:t>
      </w:r>
      <w:r w:rsidRPr="001A37ED">
        <w:rPr>
          <w:sz w:val="16"/>
          <w:szCs w:val="16"/>
        </w:rPr>
        <w:t>&lt;/id&gt;</w:t>
      </w:r>
    </w:p>
    <w:p w:rsidR="00036363" w:rsidRDefault="00036363" w:rsidP="00036363">
      <w:pPr>
        <w:pStyle w:val="Code"/>
        <w:rPr>
          <w:sz w:val="16"/>
          <w:szCs w:val="16"/>
        </w:rPr>
      </w:pPr>
      <w:r>
        <w:rPr>
          <w:sz w:val="16"/>
          <w:szCs w:val="16"/>
        </w:rPr>
        <w:t xml:space="preserve">    &lt;author&gt;</w:t>
      </w:r>
    </w:p>
    <w:p w:rsidR="00036363" w:rsidRDefault="00036363" w:rsidP="00036363">
      <w:pPr>
        <w:pStyle w:val="Code"/>
        <w:rPr>
          <w:sz w:val="16"/>
          <w:szCs w:val="16"/>
        </w:rPr>
      </w:pPr>
      <w:r>
        <w:rPr>
          <w:sz w:val="16"/>
          <w:szCs w:val="16"/>
        </w:rPr>
        <w:t xml:space="preserve">      &lt;name&gt;Ray Ozzie&lt;/name&gt;</w:t>
      </w:r>
    </w:p>
    <w:p w:rsidR="00036363" w:rsidRPr="00D33AF4" w:rsidRDefault="00036363" w:rsidP="00036363">
      <w:pPr>
        <w:pStyle w:val="Code"/>
        <w:rPr>
          <w:sz w:val="16"/>
          <w:szCs w:val="16"/>
        </w:rPr>
      </w:pPr>
      <w:r>
        <w:rPr>
          <w:sz w:val="16"/>
          <w:szCs w:val="16"/>
        </w:rPr>
        <w:t xml:space="preserve">    &lt;/author&gt;</w:t>
      </w:r>
    </w:p>
    <w:p w:rsidR="0015384B" w:rsidRPr="00D33AF4" w:rsidRDefault="0015384B" w:rsidP="0015384B">
      <w:pPr>
        <w:pStyle w:val="Code"/>
        <w:rPr>
          <w:sz w:val="16"/>
          <w:szCs w:val="16"/>
        </w:rPr>
      </w:pPr>
      <w:r w:rsidRPr="00D33AF4">
        <w:rPr>
          <w:sz w:val="16"/>
          <w:szCs w:val="16"/>
        </w:rPr>
        <w:t xml:space="preserve">    &lt;sx:sync id="</w:t>
      </w:r>
      <w:r w:rsidR="006B6A2D">
        <w:rPr>
          <w:sz w:val="16"/>
          <w:szCs w:val="16"/>
        </w:rPr>
        <w:t>item 1_myapp_2005-05-21T11:43:33Z</w:t>
      </w:r>
      <w:r w:rsidRPr="00D33AF4">
        <w:rPr>
          <w:sz w:val="16"/>
          <w:szCs w:val="16"/>
        </w:rPr>
        <w:t>" updates=</w:t>
      </w:r>
      <w:r w:rsidR="00526774" w:rsidRPr="00D33AF4">
        <w:rPr>
          <w:sz w:val="16"/>
          <w:szCs w:val="16"/>
        </w:rPr>
        <w:t>"</w:t>
      </w:r>
      <w:r w:rsidRPr="00D33AF4">
        <w:rPr>
          <w:sz w:val="16"/>
          <w:szCs w:val="16"/>
        </w:rPr>
        <w:t>4</w:t>
      </w:r>
      <w:r w:rsidR="00526774" w:rsidRPr="00D33AF4">
        <w:rPr>
          <w:sz w:val="16"/>
          <w:szCs w:val="16"/>
        </w:rPr>
        <w:t>"</w:t>
      </w:r>
      <w:r w:rsidRPr="00D33AF4">
        <w:rPr>
          <w:sz w:val="16"/>
          <w:szCs w:val="16"/>
        </w:rPr>
        <w:t>&gt;</w:t>
      </w:r>
    </w:p>
    <w:p w:rsidR="0015384B" w:rsidRPr="00D33AF4" w:rsidRDefault="0015384B" w:rsidP="0015384B">
      <w:pPr>
        <w:pStyle w:val="Code"/>
        <w:rPr>
          <w:sz w:val="16"/>
          <w:szCs w:val="16"/>
        </w:rPr>
      </w:pPr>
      <w:r w:rsidRPr="00D33AF4">
        <w:rPr>
          <w:sz w:val="16"/>
          <w:szCs w:val="16"/>
        </w:rPr>
        <w:t xml:space="preserve">      &lt;sx:history sequence="4" when="</w:t>
      </w:r>
      <w:r w:rsidR="00465AE6">
        <w:rPr>
          <w:sz w:val="16"/>
          <w:szCs w:val="16"/>
        </w:rPr>
        <w:t>2005-05-21T12:43:33Z</w:t>
      </w:r>
      <w:r w:rsidRPr="00D33AF4">
        <w:rPr>
          <w:sz w:val="16"/>
          <w:szCs w:val="16"/>
        </w:rPr>
        <w:t>" by="JEO2000"/&gt;</w:t>
      </w:r>
    </w:p>
    <w:p w:rsidR="0015384B" w:rsidRPr="00D33AF4" w:rsidRDefault="0015384B" w:rsidP="0015384B">
      <w:pPr>
        <w:pStyle w:val="Code"/>
        <w:rPr>
          <w:sz w:val="16"/>
          <w:szCs w:val="16"/>
        </w:rPr>
      </w:pPr>
      <w:r w:rsidRPr="00D33AF4">
        <w:rPr>
          <w:sz w:val="16"/>
          <w:szCs w:val="16"/>
        </w:rPr>
        <w:t xml:space="preserve">      &lt;sx:history sequence="3" when="</w:t>
      </w:r>
      <w:r w:rsidR="005F3986">
        <w:rPr>
          <w:sz w:val="16"/>
          <w:szCs w:val="16"/>
        </w:rPr>
        <w:t>2005-05-21T11:43:33Z</w:t>
      </w:r>
      <w:r w:rsidRPr="00D33AF4">
        <w:rPr>
          <w:sz w:val="16"/>
          <w:szCs w:val="16"/>
        </w:rPr>
        <w:t>" by="JEO2000"/&gt;</w:t>
      </w:r>
    </w:p>
    <w:p w:rsidR="0015384B" w:rsidRPr="00D33AF4" w:rsidRDefault="0015384B" w:rsidP="0015384B">
      <w:pPr>
        <w:pStyle w:val="Code"/>
        <w:rPr>
          <w:sz w:val="16"/>
          <w:szCs w:val="16"/>
        </w:rPr>
      </w:pPr>
      <w:r w:rsidRPr="00D33AF4">
        <w:rPr>
          <w:sz w:val="16"/>
          <w:szCs w:val="16"/>
        </w:rPr>
        <w:t xml:space="preserve">      &lt;sx:history sequence="2" when="</w:t>
      </w:r>
      <w:r w:rsidR="005F3986">
        <w:rPr>
          <w:sz w:val="16"/>
          <w:szCs w:val="16"/>
        </w:rPr>
        <w:t>2005-05-21T10:43:33Z</w:t>
      </w:r>
      <w:r w:rsidRPr="00D33AF4">
        <w:rPr>
          <w:sz w:val="16"/>
          <w:szCs w:val="16"/>
        </w:rPr>
        <w:t>" by="REO1750"/&gt;</w:t>
      </w:r>
    </w:p>
    <w:p w:rsidR="0015384B" w:rsidRPr="00D33AF4" w:rsidRDefault="0015384B" w:rsidP="0015384B">
      <w:pPr>
        <w:pStyle w:val="Code"/>
        <w:rPr>
          <w:sz w:val="16"/>
          <w:szCs w:val="16"/>
        </w:rPr>
      </w:pPr>
      <w:r w:rsidRPr="00D33AF4">
        <w:rPr>
          <w:sz w:val="16"/>
          <w:szCs w:val="16"/>
        </w:rPr>
        <w:t xml:space="preserve">      &lt;sx:history sequence="1" when="</w:t>
      </w:r>
      <w:r w:rsidR="005F3986">
        <w:rPr>
          <w:sz w:val="16"/>
          <w:szCs w:val="16"/>
        </w:rPr>
        <w:t>2005-05-21T09:43:33Z</w:t>
      </w:r>
      <w:r w:rsidRPr="00D33AF4">
        <w:rPr>
          <w:sz w:val="16"/>
          <w:szCs w:val="16"/>
        </w:rPr>
        <w:t>" by="REO1750"/&gt;</w:t>
      </w:r>
    </w:p>
    <w:p w:rsidR="0015384B" w:rsidRPr="00D33AF4" w:rsidRDefault="0015384B" w:rsidP="0015384B">
      <w:pPr>
        <w:pStyle w:val="Code"/>
        <w:rPr>
          <w:sz w:val="16"/>
          <w:szCs w:val="16"/>
        </w:rPr>
      </w:pPr>
      <w:r w:rsidRPr="00D33AF4">
        <w:rPr>
          <w:sz w:val="16"/>
          <w:szCs w:val="16"/>
        </w:rPr>
        <w:t xml:space="preserve">  </w:t>
      </w:r>
      <w:r w:rsidR="00B53BC9">
        <w:rPr>
          <w:sz w:val="16"/>
          <w:szCs w:val="16"/>
        </w:rPr>
        <w:t xml:space="preserve"> </w:t>
      </w:r>
      <w:r w:rsidR="005F3986">
        <w:rPr>
          <w:sz w:val="16"/>
          <w:szCs w:val="16"/>
        </w:rPr>
        <w:t>&lt;/entry&gt;</w:t>
      </w:r>
    </w:p>
    <w:p w:rsidR="0015384B" w:rsidRPr="00D33AF4" w:rsidRDefault="0015384B" w:rsidP="0015384B">
      <w:pPr>
        <w:pStyle w:val="Code"/>
        <w:rPr>
          <w:sz w:val="16"/>
          <w:szCs w:val="16"/>
        </w:rPr>
      </w:pPr>
      <w:r w:rsidRPr="00D33AF4">
        <w:rPr>
          <w:sz w:val="16"/>
          <w:szCs w:val="16"/>
        </w:rPr>
        <w:t xml:space="preserve">  &lt;/sx:conflicts&gt;</w:t>
      </w:r>
    </w:p>
    <w:p w:rsidR="0015384B" w:rsidRPr="00D33AF4" w:rsidRDefault="0015384B" w:rsidP="0015384B">
      <w:pPr>
        <w:pStyle w:val="Code"/>
        <w:rPr>
          <w:sz w:val="16"/>
          <w:szCs w:val="16"/>
        </w:rPr>
      </w:pPr>
      <w:r w:rsidRPr="00D33AF4">
        <w:rPr>
          <w:sz w:val="16"/>
          <w:szCs w:val="16"/>
        </w:rPr>
        <w:t xml:space="preserve"> &lt;/sx:sync&gt;</w:t>
      </w:r>
    </w:p>
    <w:p w:rsidR="0015384B" w:rsidRPr="00D33AF4" w:rsidRDefault="005F3986" w:rsidP="0015384B">
      <w:pPr>
        <w:pStyle w:val="Code"/>
        <w:rPr>
          <w:sz w:val="16"/>
          <w:szCs w:val="16"/>
        </w:rPr>
      </w:pPr>
      <w:r>
        <w:rPr>
          <w:sz w:val="16"/>
          <w:szCs w:val="16"/>
        </w:rPr>
        <w:t>&lt;/entry&gt;</w:t>
      </w:r>
    </w:p>
    <w:p w:rsidR="0015384B" w:rsidRDefault="0015384B">
      <w:pPr>
        <w:pStyle w:val="Code"/>
      </w:pPr>
    </w:p>
    <w:p w:rsidR="00EF31D6" w:rsidRDefault="00EF31D6" w:rsidP="00EF31D6">
      <w:pPr>
        <w:pStyle w:val="Heading6"/>
      </w:pPr>
      <w:r>
        <w:t>RSS Example</w:t>
      </w:r>
    </w:p>
    <w:p w:rsidR="00EF31D6" w:rsidRPr="00D33AF4" w:rsidRDefault="00EF31D6" w:rsidP="00EF31D6">
      <w:pPr>
        <w:pStyle w:val="Code"/>
        <w:rPr>
          <w:sz w:val="16"/>
          <w:szCs w:val="16"/>
        </w:rPr>
      </w:pPr>
      <w:r w:rsidRPr="00D33AF4">
        <w:rPr>
          <w:sz w:val="16"/>
          <w:szCs w:val="16"/>
        </w:rPr>
        <w:t>&lt;item&gt;</w:t>
      </w:r>
    </w:p>
    <w:p w:rsidR="00EF31D6" w:rsidRPr="00D33AF4" w:rsidRDefault="00EF31D6" w:rsidP="00EF31D6">
      <w:pPr>
        <w:pStyle w:val="Code"/>
        <w:rPr>
          <w:sz w:val="16"/>
          <w:szCs w:val="16"/>
        </w:rPr>
      </w:pPr>
      <w:r w:rsidRPr="00D33AF4">
        <w:rPr>
          <w:sz w:val="16"/>
          <w:szCs w:val="16"/>
        </w:rPr>
        <w:t xml:space="preserve"> &lt;title&gt;Buy groceries - DONE&lt;/title&gt;</w:t>
      </w:r>
    </w:p>
    <w:p w:rsidR="00EF31D6" w:rsidRPr="00D33AF4" w:rsidRDefault="00EF31D6" w:rsidP="00EF31D6">
      <w:pPr>
        <w:pStyle w:val="Code"/>
        <w:rPr>
          <w:sz w:val="16"/>
          <w:szCs w:val="16"/>
        </w:rPr>
      </w:pPr>
      <w:r w:rsidRPr="00D33AF4">
        <w:rPr>
          <w:sz w:val="16"/>
          <w:szCs w:val="16"/>
        </w:rPr>
        <w:t xml:space="preserve"> &lt;description&gt;Get milk, eggs, butter and bread&lt;/description&gt;</w:t>
      </w:r>
    </w:p>
    <w:p w:rsidR="00EF31D6" w:rsidRPr="00D33AF4" w:rsidRDefault="00EF31D6" w:rsidP="00EF31D6">
      <w:pPr>
        <w:pStyle w:val="Code"/>
        <w:rPr>
          <w:sz w:val="16"/>
          <w:szCs w:val="16"/>
        </w:rPr>
      </w:pPr>
      <w:r w:rsidRPr="00D33AF4">
        <w:rPr>
          <w:sz w:val="16"/>
          <w:szCs w:val="16"/>
        </w:rPr>
        <w:t xml:space="preserve"> &lt;sx:sync id="</w:t>
      </w:r>
      <w:r w:rsidR="006B6A2D">
        <w:rPr>
          <w:sz w:val="16"/>
          <w:szCs w:val="16"/>
        </w:rPr>
        <w:t>item 1_myapp_2005-05-21T11:43:33Z</w:t>
      </w:r>
      <w:r w:rsidRPr="00D33AF4">
        <w:rPr>
          <w:sz w:val="16"/>
          <w:szCs w:val="16"/>
        </w:rPr>
        <w:t>" updates=</w:t>
      </w:r>
      <w:r w:rsidR="00F427A2" w:rsidRPr="00D33AF4">
        <w:rPr>
          <w:sz w:val="16"/>
          <w:szCs w:val="16"/>
        </w:rPr>
        <w:t>"</w:t>
      </w:r>
      <w:r w:rsidRPr="00D33AF4">
        <w:rPr>
          <w:sz w:val="16"/>
          <w:szCs w:val="16"/>
        </w:rPr>
        <w:t>4</w:t>
      </w:r>
      <w:r w:rsidR="00F427A2" w:rsidRPr="00D33AF4">
        <w:rPr>
          <w:sz w:val="16"/>
          <w:szCs w:val="16"/>
        </w:rPr>
        <w:t>"</w:t>
      </w:r>
      <w:r w:rsidRPr="00D33AF4">
        <w:rPr>
          <w:sz w:val="16"/>
          <w:szCs w:val="16"/>
        </w:rPr>
        <w:t>&gt;</w:t>
      </w:r>
    </w:p>
    <w:p w:rsidR="00EF31D6" w:rsidRPr="00D33AF4" w:rsidRDefault="00EF31D6" w:rsidP="00EF31D6">
      <w:pPr>
        <w:pStyle w:val="Code"/>
        <w:rPr>
          <w:sz w:val="16"/>
          <w:szCs w:val="16"/>
        </w:rPr>
      </w:pPr>
      <w:r w:rsidRPr="00D33AF4">
        <w:rPr>
          <w:sz w:val="16"/>
          <w:szCs w:val="16"/>
        </w:rPr>
        <w:t xml:space="preserve">  &lt;sx:history sequence="4" when="</w:t>
      </w:r>
      <w:r w:rsidR="00C7331B">
        <w:rPr>
          <w:sz w:val="16"/>
          <w:szCs w:val="16"/>
        </w:rPr>
        <w:t>2005-05-21T12</w:t>
      </w:r>
      <w:r w:rsidR="00C7331B" w:rsidRPr="00D33AF4">
        <w:rPr>
          <w:sz w:val="16"/>
          <w:szCs w:val="16"/>
        </w:rPr>
        <w:t>:43:33</w:t>
      </w:r>
      <w:r w:rsidR="00C7331B">
        <w:rPr>
          <w:sz w:val="16"/>
          <w:szCs w:val="16"/>
        </w:rPr>
        <w:t>Z</w:t>
      </w:r>
      <w:r w:rsidRPr="00D33AF4">
        <w:rPr>
          <w:sz w:val="16"/>
          <w:szCs w:val="16"/>
        </w:rPr>
        <w:t>" by="GPM7383"/&gt;</w:t>
      </w:r>
    </w:p>
    <w:p w:rsidR="00EF31D6" w:rsidRPr="00D33AF4" w:rsidRDefault="00EF31D6" w:rsidP="00EF31D6">
      <w:pPr>
        <w:pStyle w:val="Code"/>
        <w:rPr>
          <w:sz w:val="16"/>
          <w:szCs w:val="16"/>
        </w:rPr>
      </w:pPr>
      <w:r w:rsidRPr="00D33AF4">
        <w:rPr>
          <w:sz w:val="16"/>
          <w:szCs w:val="16"/>
        </w:rPr>
        <w:t xml:space="preserve">  &lt;sx:history sequence="3" when="</w:t>
      </w:r>
      <w:r w:rsidR="00C7331B">
        <w:rPr>
          <w:sz w:val="16"/>
          <w:szCs w:val="16"/>
        </w:rPr>
        <w:t>2005-05-21T11</w:t>
      </w:r>
      <w:r w:rsidR="00C7331B" w:rsidRPr="00D33AF4">
        <w:rPr>
          <w:sz w:val="16"/>
          <w:szCs w:val="16"/>
        </w:rPr>
        <w:t>:43:33</w:t>
      </w:r>
      <w:r w:rsidR="00C7331B">
        <w:rPr>
          <w:sz w:val="16"/>
          <w:szCs w:val="16"/>
        </w:rPr>
        <w:t>Z</w:t>
      </w:r>
      <w:r w:rsidRPr="00D33AF4">
        <w:rPr>
          <w:sz w:val="16"/>
          <w:szCs w:val="16"/>
        </w:rPr>
        <w:t>" by="JEO2000"/&gt;</w:t>
      </w:r>
    </w:p>
    <w:p w:rsidR="00EF31D6" w:rsidRPr="00D33AF4" w:rsidRDefault="00EF31D6" w:rsidP="00EF31D6">
      <w:pPr>
        <w:pStyle w:val="Code"/>
        <w:rPr>
          <w:sz w:val="16"/>
          <w:szCs w:val="16"/>
        </w:rPr>
      </w:pPr>
      <w:r w:rsidRPr="00D33AF4">
        <w:rPr>
          <w:sz w:val="16"/>
          <w:szCs w:val="16"/>
        </w:rPr>
        <w:t xml:space="preserve">  &lt;sx:history sequence="2" when="</w:t>
      </w:r>
      <w:r w:rsidR="00685856">
        <w:rPr>
          <w:sz w:val="16"/>
          <w:szCs w:val="16"/>
        </w:rPr>
        <w:t>2005-05-21T10</w:t>
      </w:r>
      <w:r w:rsidR="00685856" w:rsidRPr="00D33AF4">
        <w:rPr>
          <w:sz w:val="16"/>
          <w:szCs w:val="16"/>
        </w:rPr>
        <w:t>:43:33</w:t>
      </w:r>
      <w:r w:rsidR="00685856">
        <w:rPr>
          <w:sz w:val="16"/>
          <w:szCs w:val="16"/>
        </w:rPr>
        <w:t>Z</w:t>
      </w:r>
      <w:r w:rsidRPr="00D33AF4">
        <w:rPr>
          <w:sz w:val="16"/>
          <w:szCs w:val="16"/>
        </w:rPr>
        <w:t>" by="REO1750"/&gt;</w:t>
      </w:r>
    </w:p>
    <w:p w:rsidR="00EF31D6" w:rsidRPr="00D33AF4" w:rsidRDefault="00EF31D6" w:rsidP="00EF31D6">
      <w:pPr>
        <w:pStyle w:val="Code"/>
        <w:rPr>
          <w:sz w:val="16"/>
          <w:szCs w:val="16"/>
        </w:rPr>
      </w:pPr>
      <w:r w:rsidRPr="00D33AF4">
        <w:rPr>
          <w:sz w:val="16"/>
          <w:szCs w:val="16"/>
        </w:rPr>
        <w:t xml:space="preserve">  &lt;sx:history sequence="1" when="</w:t>
      </w:r>
      <w:r w:rsidR="00685856">
        <w:rPr>
          <w:sz w:val="16"/>
          <w:szCs w:val="16"/>
        </w:rPr>
        <w:t>2005-05-21T09</w:t>
      </w:r>
      <w:r w:rsidR="00685856" w:rsidRPr="00D33AF4">
        <w:rPr>
          <w:sz w:val="16"/>
          <w:szCs w:val="16"/>
        </w:rPr>
        <w:t>:43:33</w:t>
      </w:r>
      <w:r w:rsidR="00685856">
        <w:rPr>
          <w:sz w:val="16"/>
          <w:szCs w:val="16"/>
        </w:rPr>
        <w:t>Z</w:t>
      </w:r>
      <w:r w:rsidRPr="00D33AF4">
        <w:rPr>
          <w:sz w:val="16"/>
          <w:szCs w:val="16"/>
        </w:rPr>
        <w:t>" by="REO1750"/&gt;</w:t>
      </w:r>
    </w:p>
    <w:p w:rsidR="00EF31D6" w:rsidRPr="00D33AF4" w:rsidRDefault="00EF31D6" w:rsidP="00EF31D6">
      <w:pPr>
        <w:pStyle w:val="Code"/>
        <w:rPr>
          <w:sz w:val="16"/>
          <w:szCs w:val="16"/>
        </w:rPr>
      </w:pPr>
      <w:r w:rsidRPr="00D33AF4">
        <w:rPr>
          <w:sz w:val="16"/>
          <w:szCs w:val="16"/>
        </w:rPr>
        <w:t xml:space="preserve">  &lt;sx:conflicts&gt;</w:t>
      </w:r>
    </w:p>
    <w:p w:rsidR="00EF31D6" w:rsidRPr="00D33AF4" w:rsidRDefault="00EF31D6" w:rsidP="00EF31D6">
      <w:pPr>
        <w:pStyle w:val="Code"/>
        <w:rPr>
          <w:sz w:val="16"/>
          <w:szCs w:val="16"/>
        </w:rPr>
      </w:pPr>
      <w:r w:rsidRPr="00D33AF4">
        <w:rPr>
          <w:sz w:val="16"/>
          <w:szCs w:val="16"/>
        </w:rPr>
        <w:t xml:space="preserve">   &lt;item&gt;</w:t>
      </w:r>
    </w:p>
    <w:p w:rsidR="00EF31D6" w:rsidRPr="00D33AF4" w:rsidRDefault="00EF31D6" w:rsidP="00EF31D6">
      <w:pPr>
        <w:pStyle w:val="Code"/>
        <w:rPr>
          <w:sz w:val="16"/>
          <w:szCs w:val="16"/>
        </w:rPr>
      </w:pPr>
      <w:r w:rsidRPr="00D33AF4">
        <w:rPr>
          <w:sz w:val="16"/>
          <w:szCs w:val="16"/>
        </w:rPr>
        <w:t xml:space="preserve">    &lt;title&gt;Buy groceries&lt;/title&gt;</w:t>
      </w:r>
    </w:p>
    <w:p w:rsidR="00EF31D6" w:rsidRPr="00D33AF4" w:rsidRDefault="00EF31D6" w:rsidP="00EF31D6">
      <w:pPr>
        <w:pStyle w:val="Code"/>
        <w:rPr>
          <w:sz w:val="16"/>
          <w:szCs w:val="16"/>
        </w:rPr>
      </w:pPr>
      <w:r w:rsidRPr="00D33AF4">
        <w:rPr>
          <w:sz w:val="16"/>
          <w:szCs w:val="16"/>
        </w:rPr>
        <w:t xml:space="preserve">    &lt;description&gt;Get milk, eggs, butter and rolls&lt;/description&gt;</w:t>
      </w:r>
    </w:p>
    <w:p w:rsidR="00EF31D6" w:rsidRPr="00D33AF4" w:rsidRDefault="00EF31D6" w:rsidP="00EF31D6">
      <w:pPr>
        <w:pStyle w:val="Code"/>
        <w:rPr>
          <w:sz w:val="16"/>
          <w:szCs w:val="16"/>
        </w:rPr>
      </w:pPr>
      <w:r w:rsidRPr="00D33AF4">
        <w:rPr>
          <w:sz w:val="16"/>
          <w:szCs w:val="16"/>
        </w:rPr>
        <w:t xml:space="preserve">     &lt;sx:sync id="</w:t>
      </w:r>
      <w:r w:rsidR="006B6A2D">
        <w:rPr>
          <w:sz w:val="16"/>
          <w:szCs w:val="16"/>
        </w:rPr>
        <w:t>item 1_myapp_2005-05-21T11:43:33Z</w:t>
      </w:r>
      <w:r w:rsidRPr="00D33AF4">
        <w:rPr>
          <w:sz w:val="16"/>
          <w:szCs w:val="16"/>
        </w:rPr>
        <w:t>" updates=</w:t>
      </w:r>
      <w:r w:rsidR="00F427A2" w:rsidRPr="00D33AF4">
        <w:rPr>
          <w:sz w:val="16"/>
          <w:szCs w:val="16"/>
        </w:rPr>
        <w:t>"</w:t>
      </w:r>
      <w:r w:rsidRPr="00D33AF4">
        <w:rPr>
          <w:sz w:val="16"/>
          <w:szCs w:val="16"/>
        </w:rPr>
        <w:t>4</w:t>
      </w:r>
      <w:r w:rsidR="00F427A2" w:rsidRPr="00D33AF4">
        <w:rPr>
          <w:sz w:val="16"/>
          <w:szCs w:val="16"/>
        </w:rPr>
        <w:t>"</w:t>
      </w:r>
      <w:r w:rsidRPr="00D33AF4">
        <w:rPr>
          <w:sz w:val="16"/>
          <w:szCs w:val="16"/>
        </w:rPr>
        <w:t>&gt;</w:t>
      </w:r>
    </w:p>
    <w:p w:rsidR="00EF31D6" w:rsidRPr="00D33AF4" w:rsidRDefault="00EF31D6" w:rsidP="00EF31D6">
      <w:pPr>
        <w:pStyle w:val="Code"/>
        <w:rPr>
          <w:sz w:val="16"/>
          <w:szCs w:val="16"/>
        </w:rPr>
      </w:pPr>
      <w:r w:rsidRPr="00D33AF4">
        <w:rPr>
          <w:sz w:val="16"/>
          <w:szCs w:val="16"/>
        </w:rPr>
        <w:t xml:space="preserve">      &lt;sx:history sequence="4" when="</w:t>
      </w:r>
      <w:r w:rsidR="000F4A53">
        <w:rPr>
          <w:sz w:val="16"/>
          <w:szCs w:val="16"/>
        </w:rPr>
        <w:t>2005-05-21T12</w:t>
      </w:r>
      <w:r w:rsidR="000F4A53" w:rsidRPr="00D33AF4">
        <w:rPr>
          <w:sz w:val="16"/>
          <w:szCs w:val="16"/>
        </w:rPr>
        <w:t>:</w:t>
      </w:r>
      <w:r w:rsidR="000F4A53">
        <w:rPr>
          <w:sz w:val="16"/>
          <w:szCs w:val="16"/>
        </w:rPr>
        <w:t>0</w:t>
      </w:r>
      <w:r w:rsidR="000F4A53" w:rsidRPr="00D33AF4">
        <w:rPr>
          <w:sz w:val="16"/>
          <w:szCs w:val="16"/>
        </w:rPr>
        <w:t>3:33</w:t>
      </w:r>
      <w:r w:rsidR="000F4A53">
        <w:rPr>
          <w:sz w:val="16"/>
          <w:szCs w:val="16"/>
        </w:rPr>
        <w:t>Z</w:t>
      </w:r>
      <w:r w:rsidRPr="00D33AF4">
        <w:rPr>
          <w:sz w:val="16"/>
          <w:szCs w:val="16"/>
        </w:rPr>
        <w:t>" by="JEO2000"/&gt;</w:t>
      </w:r>
    </w:p>
    <w:p w:rsidR="00EF31D6" w:rsidRPr="00D33AF4" w:rsidRDefault="00EF31D6" w:rsidP="00EF31D6">
      <w:pPr>
        <w:pStyle w:val="Code"/>
        <w:rPr>
          <w:sz w:val="16"/>
          <w:szCs w:val="16"/>
        </w:rPr>
      </w:pPr>
      <w:r w:rsidRPr="00D33AF4">
        <w:rPr>
          <w:sz w:val="16"/>
          <w:szCs w:val="16"/>
        </w:rPr>
        <w:t xml:space="preserve">      &lt;sx:history sequence="3" when="</w:t>
      </w:r>
      <w:r w:rsidR="000F4A53">
        <w:rPr>
          <w:sz w:val="16"/>
          <w:szCs w:val="16"/>
        </w:rPr>
        <w:t>2005-05-21T11</w:t>
      </w:r>
      <w:r w:rsidR="000F4A53" w:rsidRPr="00D33AF4">
        <w:rPr>
          <w:sz w:val="16"/>
          <w:szCs w:val="16"/>
        </w:rPr>
        <w:t>:43:33</w:t>
      </w:r>
      <w:r w:rsidR="000F4A53">
        <w:rPr>
          <w:sz w:val="16"/>
          <w:szCs w:val="16"/>
        </w:rPr>
        <w:t>Z</w:t>
      </w:r>
      <w:r w:rsidRPr="00D33AF4">
        <w:rPr>
          <w:sz w:val="16"/>
          <w:szCs w:val="16"/>
        </w:rPr>
        <w:t>" by="JEO2000"/&gt;</w:t>
      </w:r>
    </w:p>
    <w:p w:rsidR="00EF31D6" w:rsidRPr="00D33AF4" w:rsidRDefault="00EF31D6" w:rsidP="00EF31D6">
      <w:pPr>
        <w:pStyle w:val="Code"/>
        <w:rPr>
          <w:sz w:val="16"/>
          <w:szCs w:val="16"/>
        </w:rPr>
      </w:pPr>
      <w:r w:rsidRPr="00D33AF4">
        <w:rPr>
          <w:sz w:val="16"/>
          <w:szCs w:val="16"/>
        </w:rPr>
        <w:t xml:space="preserve">      &lt;sx:history sequence="2" when="</w:t>
      </w:r>
      <w:r w:rsidR="004C3D51">
        <w:rPr>
          <w:sz w:val="16"/>
          <w:szCs w:val="16"/>
        </w:rPr>
        <w:t>2005-05-21T010</w:t>
      </w:r>
      <w:r w:rsidR="004C3D51" w:rsidRPr="00D33AF4">
        <w:rPr>
          <w:sz w:val="16"/>
          <w:szCs w:val="16"/>
        </w:rPr>
        <w:t>:43:33</w:t>
      </w:r>
      <w:r w:rsidR="004C3D51">
        <w:rPr>
          <w:sz w:val="16"/>
          <w:szCs w:val="16"/>
        </w:rPr>
        <w:t>Z</w:t>
      </w:r>
      <w:r w:rsidRPr="00D33AF4">
        <w:rPr>
          <w:sz w:val="16"/>
          <w:szCs w:val="16"/>
        </w:rPr>
        <w:t>" by="REO1750"/&gt;</w:t>
      </w:r>
    </w:p>
    <w:p w:rsidR="00EF31D6" w:rsidRPr="00D33AF4" w:rsidRDefault="00EF31D6" w:rsidP="00EF31D6">
      <w:pPr>
        <w:pStyle w:val="Code"/>
        <w:rPr>
          <w:sz w:val="16"/>
          <w:szCs w:val="16"/>
        </w:rPr>
      </w:pPr>
      <w:r w:rsidRPr="00D33AF4">
        <w:rPr>
          <w:sz w:val="16"/>
          <w:szCs w:val="16"/>
        </w:rPr>
        <w:t xml:space="preserve">      &lt;sx:history sequence="1" when="</w:t>
      </w:r>
      <w:r w:rsidR="004213C1">
        <w:rPr>
          <w:sz w:val="16"/>
          <w:szCs w:val="16"/>
        </w:rPr>
        <w:t>2005-05-21T09</w:t>
      </w:r>
      <w:r w:rsidR="004213C1" w:rsidRPr="00D33AF4">
        <w:rPr>
          <w:sz w:val="16"/>
          <w:szCs w:val="16"/>
        </w:rPr>
        <w:t>:43:33</w:t>
      </w:r>
      <w:r w:rsidR="004213C1">
        <w:rPr>
          <w:sz w:val="16"/>
          <w:szCs w:val="16"/>
        </w:rPr>
        <w:t>Z</w:t>
      </w:r>
      <w:r w:rsidRPr="00D33AF4">
        <w:rPr>
          <w:sz w:val="16"/>
          <w:szCs w:val="16"/>
        </w:rPr>
        <w:t>" by="REO1750"/&gt;</w:t>
      </w:r>
    </w:p>
    <w:p w:rsidR="00EF31D6" w:rsidRPr="00D33AF4" w:rsidRDefault="00EF31D6" w:rsidP="00EF31D6">
      <w:pPr>
        <w:pStyle w:val="Code"/>
        <w:rPr>
          <w:sz w:val="16"/>
          <w:szCs w:val="16"/>
        </w:rPr>
      </w:pPr>
      <w:r w:rsidRPr="00D33AF4">
        <w:rPr>
          <w:sz w:val="16"/>
          <w:szCs w:val="16"/>
        </w:rPr>
        <w:lastRenderedPageBreak/>
        <w:t xml:space="preserve">   &lt;/item&gt;</w:t>
      </w:r>
    </w:p>
    <w:p w:rsidR="00EF31D6" w:rsidRPr="00D33AF4" w:rsidRDefault="00EF31D6" w:rsidP="00EF31D6">
      <w:pPr>
        <w:pStyle w:val="Code"/>
        <w:rPr>
          <w:sz w:val="16"/>
          <w:szCs w:val="16"/>
        </w:rPr>
      </w:pPr>
      <w:r w:rsidRPr="00D33AF4">
        <w:rPr>
          <w:sz w:val="16"/>
          <w:szCs w:val="16"/>
        </w:rPr>
        <w:t xml:space="preserve">  &lt;/sx:conflicts&gt;</w:t>
      </w:r>
    </w:p>
    <w:p w:rsidR="00EF31D6" w:rsidRPr="00D33AF4" w:rsidRDefault="00EF31D6" w:rsidP="00EF31D6">
      <w:pPr>
        <w:pStyle w:val="Code"/>
        <w:rPr>
          <w:sz w:val="16"/>
          <w:szCs w:val="16"/>
        </w:rPr>
      </w:pPr>
      <w:r w:rsidRPr="00D33AF4">
        <w:rPr>
          <w:sz w:val="16"/>
          <w:szCs w:val="16"/>
        </w:rPr>
        <w:t xml:space="preserve"> &lt;/sx:sync&gt;</w:t>
      </w:r>
    </w:p>
    <w:p w:rsidR="00EF31D6" w:rsidRPr="00D33AF4" w:rsidRDefault="00EF31D6" w:rsidP="00EF31D6">
      <w:pPr>
        <w:pStyle w:val="Code"/>
        <w:rPr>
          <w:sz w:val="16"/>
          <w:szCs w:val="16"/>
        </w:rPr>
      </w:pPr>
      <w:r w:rsidRPr="00D33AF4">
        <w:rPr>
          <w:sz w:val="16"/>
          <w:szCs w:val="16"/>
        </w:rPr>
        <w:t>&lt;/item&gt;</w:t>
      </w:r>
    </w:p>
    <w:p w:rsidR="00E51C13" w:rsidRDefault="00E51C13">
      <w:pPr>
        <w:pStyle w:val="TextIndented"/>
      </w:pPr>
    </w:p>
    <w:p w:rsidR="009926B9" w:rsidRDefault="009926B9" w:rsidP="009926B9">
      <w:pPr>
        <w:pStyle w:val="Heading5"/>
      </w:pPr>
      <w:r>
        <w:t>3.4</w:t>
      </w:r>
      <w:r>
        <w:tab/>
        <w:t>Conflict Resolution Behavior</w:t>
      </w:r>
    </w:p>
    <w:p w:rsidR="009926B9" w:rsidRDefault="001B2CD2" w:rsidP="008C41EE">
      <w:pPr>
        <w:pStyle w:val="Text"/>
      </w:pPr>
      <w:r>
        <w:t>A</w:t>
      </w:r>
      <w:r w:rsidR="009926B9">
        <w:t>pplication</w:t>
      </w:r>
      <w:r>
        <w:t>s</w:t>
      </w:r>
      <w:r w:rsidR="009926B9">
        <w:t xml:space="preserve"> </w:t>
      </w:r>
      <w:r w:rsidR="0065348A">
        <w:t xml:space="preserve">can </w:t>
      </w:r>
      <w:r w:rsidR="009926B9">
        <w:t xml:space="preserve">allow users to "resolve" conflicts for an item, where "resolve" means to perform an update to the item </w:t>
      </w:r>
      <w:r w:rsidR="00FE658A">
        <w:t>that take</w:t>
      </w:r>
      <w:r>
        <w:t>s</w:t>
      </w:r>
      <w:r w:rsidR="00FE658A">
        <w:t xml:space="preserve"> </w:t>
      </w:r>
      <w:r w:rsidR="009926B9">
        <w:t>the conflicting item data into account</w:t>
      </w:r>
      <w:r w:rsidR="00FE658A">
        <w:t xml:space="preserve"> in some meaningful way</w:t>
      </w:r>
      <w:r w:rsidR="009926B9">
        <w:t xml:space="preserve">.  For items that have multiple conflicts, implementations MAY selectively resolve conflicts, keeping </w:t>
      </w:r>
      <w:r w:rsidR="00FE658A">
        <w:t xml:space="preserve">some </w:t>
      </w:r>
      <w:r w:rsidR="009926B9">
        <w:t xml:space="preserve">conflicts </w:t>
      </w:r>
      <w:r w:rsidR="00FE658A">
        <w:t xml:space="preserve">unresolved and </w:t>
      </w:r>
      <w:r w:rsidR="009926B9">
        <w:t>intact for subsequent resolution.  When a particular conflict is resolved, it is removed from the list of the item’s conflicts and merged into the item’s history.</w:t>
      </w:r>
      <w:r w:rsidR="008C41EE">
        <w:t xml:space="preserve">  </w:t>
      </w:r>
      <w:r w:rsidR="009926B9">
        <w:t>In order to resolve conflicts, the following MUST occur:</w:t>
      </w:r>
    </w:p>
    <w:p w:rsidR="001B2CD2" w:rsidRDefault="001B2CD2" w:rsidP="00051DFF">
      <w:pPr>
        <w:pStyle w:val="NumberedList1"/>
        <w:numPr>
          <w:ilvl w:val="0"/>
          <w:numId w:val="12"/>
        </w:numPr>
      </w:pPr>
      <w:r>
        <w:t xml:space="preserve">The user is presented, within some user interface, with the </w:t>
      </w:r>
      <w:r w:rsidR="006D05A2">
        <w:t>‘winning’</w:t>
      </w:r>
      <w:r w:rsidR="00424BEE">
        <w:rPr>
          <w:vertAlign w:val="superscript"/>
        </w:rPr>
        <w:t>3</w:t>
      </w:r>
      <w:r w:rsidR="006D05A2">
        <w:t xml:space="preserve"> item </w:t>
      </w:r>
      <w:r>
        <w:t xml:space="preserve">data along with the data for each of the conflicting versions of that same item (i.e. retrieved from the </w:t>
      </w:r>
      <w:r>
        <w:rPr>
          <w:b/>
        </w:rPr>
        <w:t xml:space="preserve">sx:conflicts </w:t>
      </w:r>
      <w:r>
        <w:t>sub-elements of the item).  The user will then select one of the following actions:</w:t>
      </w:r>
    </w:p>
    <w:p w:rsidR="001B2CD2" w:rsidRDefault="001B2CD2" w:rsidP="00051DFF">
      <w:pPr>
        <w:pStyle w:val="NumberedList1"/>
        <w:numPr>
          <w:ilvl w:val="1"/>
          <w:numId w:val="12"/>
        </w:numPr>
      </w:pPr>
      <w:r>
        <w:t>To keep the most recent data as the “resolved” state (i.e. confirming that the latest state is the desired state)</w:t>
      </w:r>
    </w:p>
    <w:p w:rsidR="001B2CD2" w:rsidRDefault="001B2CD2" w:rsidP="00051DFF">
      <w:pPr>
        <w:pStyle w:val="NumberedList1"/>
        <w:numPr>
          <w:ilvl w:val="1"/>
          <w:numId w:val="12"/>
        </w:numPr>
      </w:pPr>
      <w:r>
        <w:t>To select one of the conflicting version’s data as the “resolved” state</w:t>
      </w:r>
    </w:p>
    <w:p w:rsidR="001B2CD2" w:rsidRDefault="001B2CD2" w:rsidP="00051DFF">
      <w:pPr>
        <w:pStyle w:val="NumberedList1"/>
        <w:numPr>
          <w:ilvl w:val="1"/>
          <w:numId w:val="12"/>
        </w:numPr>
      </w:pPr>
      <w:r>
        <w:t xml:space="preserve">To combine or otherwise create new data as the “resolved” state (i.e. </w:t>
      </w:r>
      <w:r w:rsidR="00E961E8">
        <w:t xml:space="preserve">creating their own </w:t>
      </w:r>
      <w:r>
        <w:t>desired state</w:t>
      </w:r>
      <w:r w:rsidR="00E961E8">
        <w:t>)</w:t>
      </w:r>
    </w:p>
    <w:p w:rsidR="00446439" w:rsidDel="00446439" w:rsidRDefault="009926B9" w:rsidP="00051DFF">
      <w:pPr>
        <w:pStyle w:val="NumberedList1"/>
        <w:numPr>
          <w:ilvl w:val="0"/>
          <w:numId w:val="12"/>
        </w:numPr>
      </w:pPr>
      <w:r>
        <w:t xml:space="preserve">The appropriate </w:t>
      </w:r>
      <w:r w:rsidR="00C57A83">
        <w:t xml:space="preserve">“resolved” state </w:t>
      </w:r>
      <w:r w:rsidR="00F96107">
        <w:t xml:space="preserve">MUST </w:t>
      </w:r>
      <w:r>
        <w:t>be used to perform an update operation (section Section 3.2) to the item</w:t>
      </w:r>
    </w:p>
    <w:p w:rsidR="00100C7F" w:rsidRDefault="00446439" w:rsidP="00051DFF">
      <w:pPr>
        <w:pStyle w:val="NumberedList1"/>
        <w:numPr>
          <w:ilvl w:val="0"/>
          <w:numId w:val="12"/>
        </w:numPr>
      </w:pPr>
      <w:r>
        <w:t xml:space="preserve">The conflict </w:t>
      </w:r>
      <w:r w:rsidR="00AD6937">
        <w:t xml:space="preserve">items </w:t>
      </w:r>
      <w:r>
        <w:t xml:space="preserve">the user factored into their decision MUST then be </w:t>
      </w:r>
      <w:r w:rsidR="0059655D">
        <w:t>merged</w:t>
      </w:r>
      <w:r w:rsidR="004A2007" w:rsidRPr="004A2007">
        <w:rPr>
          <w:vertAlign w:val="superscript"/>
        </w:rPr>
        <w:t>4</w:t>
      </w:r>
      <w:r w:rsidR="004A2007">
        <w:t xml:space="preserve"> in</w:t>
      </w:r>
      <w:r w:rsidR="0059655D">
        <w:t>to</w:t>
      </w:r>
      <w:r w:rsidR="004A2007">
        <w:t xml:space="preserve"> the item’s history</w:t>
      </w:r>
      <w:r>
        <w:t xml:space="preserve"> so the user isn’t asked to resolve the same conflict</w:t>
      </w:r>
      <w:r w:rsidR="00C57A83">
        <w:t xml:space="preserve"> more than once</w:t>
      </w:r>
      <w:r>
        <w:t xml:space="preserve">.  </w:t>
      </w:r>
    </w:p>
    <w:p w:rsidR="00D76F79" w:rsidRPr="007B0F0C" w:rsidRDefault="00D76F79" w:rsidP="00D76F79">
      <w:pPr>
        <w:pStyle w:val="Heading6"/>
        <w:rPr>
          <w:b w:val="0"/>
          <w:sz w:val="22"/>
          <w:szCs w:val="22"/>
        </w:rPr>
      </w:pPr>
      <w:r w:rsidRPr="007B0F0C">
        <w:rPr>
          <w:b w:val="0"/>
          <w:sz w:val="22"/>
          <w:szCs w:val="22"/>
        </w:rPr>
        <w:t xml:space="preserve">Note that </w:t>
      </w:r>
      <w:r>
        <w:rPr>
          <w:b w:val="0"/>
          <w:sz w:val="22"/>
          <w:szCs w:val="22"/>
        </w:rPr>
        <w:t>while the steps above focus on user based conflict resolution, it does not obviate the possibility of programmatic conflict resolution</w:t>
      </w:r>
      <w:r w:rsidRPr="007B0F0C">
        <w:rPr>
          <w:b w:val="0"/>
          <w:sz w:val="22"/>
          <w:szCs w:val="22"/>
        </w:rPr>
        <w:t>.</w:t>
      </w:r>
      <w:r>
        <w:rPr>
          <w:b w:val="0"/>
          <w:sz w:val="22"/>
          <w:szCs w:val="22"/>
        </w:rPr>
        <w:t xml:space="preserve">  Programmatic conflict resolution would require that all endpoints execute the same conflict resolution logic for deterministic results.</w:t>
      </w:r>
    </w:p>
    <w:p w:rsidR="00100C7F" w:rsidRDefault="00100C7F" w:rsidP="00100C7F">
      <w:pPr>
        <w:pStyle w:val="NumberedList1"/>
        <w:numPr>
          <w:ilvl w:val="0"/>
          <w:numId w:val="0"/>
        </w:numPr>
        <w:ind w:left="360"/>
      </w:pPr>
    </w:p>
    <w:p w:rsidR="004A2007" w:rsidRDefault="004A2007" w:rsidP="00100C7F">
      <w:pPr>
        <w:pStyle w:val="NumberedList1"/>
        <w:numPr>
          <w:ilvl w:val="0"/>
          <w:numId w:val="0"/>
        </w:numPr>
      </w:pPr>
      <w:r w:rsidRPr="004A2007">
        <w:rPr>
          <w:vertAlign w:val="superscript"/>
        </w:rPr>
        <w:t>4</w:t>
      </w:r>
      <w:r>
        <w:t xml:space="preserve"> </w:t>
      </w:r>
      <w:r w:rsidR="00A00086">
        <w:t xml:space="preserve">Merging </w:t>
      </w:r>
      <w:r>
        <w:t xml:space="preserve">Conflict </w:t>
      </w:r>
      <w:r w:rsidR="00A00086">
        <w:t xml:space="preserve">Items </w:t>
      </w:r>
    </w:p>
    <w:p w:rsidR="00446439" w:rsidRDefault="00446439" w:rsidP="00100C7F">
      <w:pPr>
        <w:pStyle w:val="NumberedList1"/>
        <w:numPr>
          <w:ilvl w:val="0"/>
          <w:numId w:val="0"/>
        </w:numPr>
      </w:pPr>
      <w:r>
        <w:t xml:space="preserve">In order to </w:t>
      </w:r>
      <w:r w:rsidR="00A00086">
        <w:t xml:space="preserve">merge conflict items into the </w:t>
      </w:r>
      <w:r w:rsidR="004A2007">
        <w:t xml:space="preserve">resolved </w:t>
      </w:r>
      <w:r w:rsidR="00A00086">
        <w:t>item’s history</w:t>
      </w:r>
      <w:r w:rsidR="00100C7F">
        <w:t>, implementations MUST</w:t>
      </w:r>
      <w:r>
        <w:t>:</w:t>
      </w:r>
    </w:p>
    <w:p w:rsidR="008C6AD3" w:rsidRDefault="008C6AD3" w:rsidP="00051DFF">
      <w:pPr>
        <w:pStyle w:val="NumberedList1"/>
        <w:numPr>
          <w:ilvl w:val="3"/>
          <w:numId w:val="12"/>
        </w:numPr>
        <w:ind w:left="360"/>
      </w:pPr>
      <w:r>
        <w:t xml:space="preserve">Set </w:t>
      </w:r>
      <w:r w:rsidR="00DD7DBC">
        <w:t xml:space="preserve">Y </w:t>
      </w:r>
      <w:r>
        <w:t xml:space="preserve">as </w:t>
      </w:r>
      <w:r w:rsidR="00464C54">
        <w:t xml:space="preserve">a reference the resolved </w:t>
      </w:r>
      <w:r>
        <w:t>item</w:t>
      </w:r>
    </w:p>
    <w:p w:rsidR="004101F7" w:rsidRDefault="004101F7" w:rsidP="00051DFF">
      <w:pPr>
        <w:pStyle w:val="NumberedList1"/>
        <w:numPr>
          <w:ilvl w:val="3"/>
          <w:numId w:val="12"/>
        </w:numPr>
        <w:ind w:left="360"/>
      </w:pPr>
      <w:r>
        <w:t>Set S</w:t>
      </w:r>
      <w:r>
        <w:rPr>
          <w:vertAlign w:val="subscript"/>
        </w:rPr>
        <w:t>y</w:t>
      </w:r>
      <w:r>
        <w:t xml:space="preserve"> as a reference to the </w:t>
      </w:r>
      <w:r>
        <w:rPr>
          <w:b/>
        </w:rPr>
        <w:t>sx:sync</w:t>
      </w:r>
      <w:r>
        <w:t xml:space="preserve"> sub-element for Y</w:t>
      </w:r>
    </w:p>
    <w:p w:rsidR="009926B9" w:rsidRDefault="009926B9" w:rsidP="00051DFF">
      <w:pPr>
        <w:pStyle w:val="NumberedList1"/>
        <w:numPr>
          <w:ilvl w:val="3"/>
          <w:numId w:val="12"/>
        </w:numPr>
        <w:ind w:left="360"/>
      </w:pPr>
      <w:r>
        <w:t xml:space="preserve">For each </w:t>
      </w:r>
      <w:r w:rsidR="00621B23">
        <w:t xml:space="preserve">item </w:t>
      </w:r>
      <w:r w:rsidR="00446439">
        <w:t>sub-element</w:t>
      </w:r>
      <w:r w:rsidR="00A77CD5">
        <w:t xml:space="preserve"> </w:t>
      </w:r>
      <w:r w:rsidR="00DD7DBC">
        <w:t xml:space="preserve">X </w:t>
      </w:r>
      <w:r w:rsidR="005D6A28">
        <w:t xml:space="preserve">of the </w:t>
      </w:r>
      <w:r w:rsidR="005D6A28">
        <w:rPr>
          <w:b/>
        </w:rPr>
        <w:t>sx:conflicts</w:t>
      </w:r>
      <w:r w:rsidR="005D6A28">
        <w:t xml:space="preserve"> element</w:t>
      </w:r>
      <w:r w:rsidR="00457581">
        <w:t xml:space="preserve"> </w:t>
      </w:r>
      <w:r>
        <w:t>that has been resolved:</w:t>
      </w:r>
    </w:p>
    <w:p w:rsidR="004101F7" w:rsidRDefault="004101F7" w:rsidP="00051DFF">
      <w:pPr>
        <w:pStyle w:val="NumberedList1"/>
        <w:numPr>
          <w:ilvl w:val="4"/>
          <w:numId w:val="12"/>
        </w:numPr>
        <w:ind w:left="1080"/>
      </w:pPr>
      <w:r>
        <w:t>Set S</w:t>
      </w:r>
      <w:r w:rsidRPr="004101F7">
        <w:rPr>
          <w:vertAlign w:val="subscript"/>
        </w:rPr>
        <w:t>X</w:t>
      </w:r>
      <w:r>
        <w:t xml:space="preserve"> as a reference to the </w:t>
      </w:r>
      <w:r>
        <w:rPr>
          <w:b/>
        </w:rPr>
        <w:t>sx:sync</w:t>
      </w:r>
      <w:r>
        <w:t xml:space="preserve"> sub-element for X</w:t>
      </w:r>
    </w:p>
    <w:p w:rsidR="00936878" w:rsidRDefault="00936878" w:rsidP="00051DFF">
      <w:pPr>
        <w:pStyle w:val="NumberedList1"/>
        <w:numPr>
          <w:ilvl w:val="4"/>
          <w:numId w:val="12"/>
        </w:numPr>
        <w:ind w:left="1080"/>
      </w:pPr>
      <w:r>
        <w:t xml:space="preserve">Remove </w:t>
      </w:r>
      <w:r w:rsidR="00DD7DBC">
        <w:t xml:space="preserve">X </w:t>
      </w:r>
      <w:r>
        <w:t xml:space="preserve">from the </w:t>
      </w:r>
      <w:r w:rsidRPr="008214AA">
        <w:rPr>
          <w:b/>
        </w:rPr>
        <w:t>sx:conflicts</w:t>
      </w:r>
      <w:r>
        <w:t xml:space="preserve"> element.</w:t>
      </w:r>
    </w:p>
    <w:p w:rsidR="00224935" w:rsidRDefault="00224935" w:rsidP="00051DFF">
      <w:pPr>
        <w:pStyle w:val="NumberedList1"/>
        <w:numPr>
          <w:ilvl w:val="1"/>
          <w:numId w:val="12"/>
        </w:numPr>
      </w:pPr>
      <w:r>
        <w:lastRenderedPageBreak/>
        <w:t xml:space="preserve">For each </w:t>
      </w:r>
      <w:r>
        <w:rPr>
          <w:b/>
        </w:rPr>
        <w:t>sx:history</w:t>
      </w:r>
      <w:r>
        <w:t xml:space="preserve"> sub-element </w:t>
      </w:r>
      <w:r w:rsidR="00DD7DBC">
        <w:t>H</w:t>
      </w:r>
      <w:r w:rsidR="00DD7DBC">
        <w:rPr>
          <w:vertAlign w:val="subscript"/>
        </w:rPr>
        <w:t>X</w:t>
      </w:r>
      <w:r>
        <w:t xml:space="preserve"> of </w:t>
      </w:r>
      <w:r w:rsidR="004101F7">
        <w:t>S</w:t>
      </w:r>
      <w:r w:rsidR="004101F7" w:rsidRPr="004101F7">
        <w:rPr>
          <w:vertAlign w:val="subscript"/>
        </w:rPr>
        <w:t>X</w:t>
      </w:r>
      <w:r>
        <w:t>:</w:t>
      </w:r>
    </w:p>
    <w:p w:rsidR="00100C7F" w:rsidRDefault="00100C7F" w:rsidP="00051DFF">
      <w:pPr>
        <w:pStyle w:val="Text"/>
        <w:numPr>
          <w:ilvl w:val="0"/>
          <w:numId w:val="27"/>
        </w:numPr>
      </w:pPr>
      <w:r>
        <w:t xml:space="preserve">For each </w:t>
      </w:r>
      <w:r>
        <w:rPr>
          <w:b/>
        </w:rPr>
        <w:t xml:space="preserve">sx:history </w:t>
      </w:r>
      <w:r>
        <w:t xml:space="preserve">sub-element </w:t>
      </w:r>
      <w:r w:rsidR="00DD7DBC">
        <w:t>H</w:t>
      </w:r>
      <w:r w:rsidR="00DD7DBC">
        <w:rPr>
          <w:vertAlign w:val="subscript"/>
        </w:rPr>
        <w:t>y</w:t>
      </w:r>
      <w:r>
        <w:t xml:space="preserve"> of </w:t>
      </w:r>
      <w:r w:rsidR="004101F7">
        <w:t>S</w:t>
      </w:r>
      <w:r w:rsidR="004101F7">
        <w:rPr>
          <w:vertAlign w:val="subscript"/>
        </w:rPr>
        <w:t>Y</w:t>
      </w:r>
      <w:r>
        <w:t>:</w:t>
      </w:r>
    </w:p>
    <w:p w:rsidR="00936878" w:rsidRDefault="00936878" w:rsidP="00051DFF">
      <w:pPr>
        <w:pStyle w:val="Text"/>
        <w:numPr>
          <w:ilvl w:val="0"/>
          <w:numId w:val="28"/>
        </w:numPr>
        <w:ind w:left="1890" w:hanging="450"/>
      </w:pPr>
      <w:r>
        <w:t xml:space="preserve">Compare </w:t>
      </w:r>
      <w:r w:rsidR="00DD7DBC">
        <w:t>H</w:t>
      </w:r>
      <w:r w:rsidR="00DD7DBC">
        <w:rPr>
          <w:vertAlign w:val="subscript"/>
        </w:rPr>
        <w:t>X</w:t>
      </w:r>
      <w:r>
        <w:t xml:space="preserve"> with </w:t>
      </w:r>
      <w:r w:rsidR="00DD7DBC">
        <w:t>H</w:t>
      </w:r>
      <w:r w:rsidR="00DD7DBC">
        <w:rPr>
          <w:vertAlign w:val="subscript"/>
        </w:rPr>
        <w:t>y</w:t>
      </w:r>
      <w:r>
        <w:t xml:space="preserve"> to see if </w:t>
      </w:r>
      <w:r w:rsidR="00DD7DBC">
        <w:t>H</w:t>
      </w:r>
      <w:r w:rsidR="00DD7DBC">
        <w:rPr>
          <w:vertAlign w:val="subscript"/>
        </w:rPr>
        <w:t>X</w:t>
      </w:r>
      <w:r>
        <w:t xml:space="preserve"> can be </w:t>
      </w:r>
      <w:r w:rsidR="00352F63">
        <w:t>subsumed</w:t>
      </w:r>
      <w:r w:rsidR="00352F63" w:rsidRPr="0054387C">
        <w:rPr>
          <w:vertAlign w:val="superscript"/>
        </w:rPr>
        <w:t>2</w:t>
      </w:r>
      <w:r w:rsidR="00352F63">
        <w:t xml:space="preserve"> </w:t>
      </w:r>
      <w:r w:rsidR="00D76F79">
        <w:t xml:space="preserve">by </w:t>
      </w:r>
      <w:r w:rsidR="00DD7DBC">
        <w:t>H</w:t>
      </w:r>
      <w:r w:rsidR="00DD7DBC">
        <w:rPr>
          <w:vertAlign w:val="subscript"/>
        </w:rPr>
        <w:t>Y</w:t>
      </w:r>
      <w:r>
        <w:t xml:space="preserve"> – if so then process </w:t>
      </w:r>
      <w:r w:rsidR="00324505">
        <w:t xml:space="preserve">the </w:t>
      </w:r>
      <w:r>
        <w:t xml:space="preserve">next </w:t>
      </w:r>
      <w:r w:rsidR="004101F7" w:rsidRPr="004101F7">
        <w:t>item</w:t>
      </w:r>
      <w:r w:rsidR="004101F7">
        <w:rPr>
          <w:b/>
        </w:rPr>
        <w:t xml:space="preserve"> </w:t>
      </w:r>
      <w:r>
        <w:t xml:space="preserve">sub-element of </w:t>
      </w:r>
      <w:r w:rsidR="00DD7DBC">
        <w:t>X</w:t>
      </w:r>
    </w:p>
    <w:p w:rsidR="009926B9" w:rsidRDefault="009926B9" w:rsidP="00051DFF">
      <w:pPr>
        <w:pStyle w:val="Text"/>
        <w:numPr>
          <w:ilvl w:val="0"/>
          <w:numId w:val="27"/>
        </w:numPr>
      </w:pPr>
      <w:r>
        <w:t xml:space="preserve">Add </w:t>
      </w:r>
      <w:r w:rsidR="00DD7DBC">
        <w:t>H</w:t>
      </w:r>
      <w:r w:rsidR="00DD7DBC">
        <w:rPr>
          <w:vertAlign w:val="subscript"/>
        </w:rPr>
        <w:t>X</w:t>
      </w:r>
      <w:r w:rsidR="00324505">
        <w:t xml:space="preserve"> as a sub-element of </w:t>
      </w:r>
      <w:r w:rsidR="004101F7">
        <w:t>S</w:t>
      </w:r>
      <w:r w:rsidR="004101F7">
        <w:rPr>
          <w:vertAlign w:val="subscript"/>
        </w:rPr>
        <w:t>Y</w:t>
      </w:r>
      <w:r w:rsidR="00324505">
        <w:t>,</w:t>
      </w:r>
      <w:r>
        <w:t xml:space="preserve"> immediately after </w:t>
      </w:r>
      <w:r w:rsidR="00DD7DBC">
        <w:t xml:space="preserve">the topmost </w:t>
      </w:r>
      <w:r w:rsidR="00DD7DBC">
        <w:rPr>
          <w:b/>
        </w:rPr>
        <w:t xml:space="preserve">sx:history </w:t>
      </w:r>
      <w:r w:rsidR="00DD7DBC" w:rsidRPr="00DD7DBC">
        <w:t>sub-element</w:t>
      </w:r>
      <w:r w:rsidR="00DD7DBC">
        <w:t xml:space="preserve"> of </w:t>
      </w:r>
      <w:r w:rsidR="004101F7">
        <w:t>S</w:t>
      </w:r>
      <w:r w:rsidR="004101F7">
        <w:rPr>
          <w:vertAlign w:val="subscript"/>
        </w:rPr>
        <w:t>Y</w:t>
      </w:r>
      <w:r>
        <w:t>.</w:t>
      </w:r>
    </w:p>
    <w:p w:rsidR="009926B9" w:rsidRDefault="00324505" w:rsidP="00324505">
      <w:pPr>
        <w:pStyle w:val="TextIndented"/>
        <w:ind w:left="0"/>
      </w:pPr>
      <w:r>
        <w:t xml:space="preserve">3. </w:t>
      </w:r>
      <w:r w:rsidR="009926B9">
        <w:t xml:space="preserve">If the </w:t>
      </w:r>
      <w:r w:rsidR="009926B9">
        <w:rPr>
          <w:b/>
        </w:rPr>
        <w:t>sx:conflicts</w:t>
      </w:r>
      <w:r w:rsidR="009926B9">
        <w:t xml:space="preserve"> element contains no sub-elements, the </w:t>
      </w:r>
      <w:r w:rsidR="009926B9" w:rsidRPr="00EF5FB5">
        <w:rPr>
          <w:b/>
        </w:rPr>
        <w:t>sx:conflicts</w:t>
      </w:r>
      <w:r w:rsidR="009926B9">
        <w:t xml:space="preserve"> element SHOULD be removed.</w:t>
      </w:r>
    </w:p>
    <w:p w:rsidR="009926B9" w:rsidRDefault="009926B9" w:rsidP="009926B9">
      <w:pPr>
        <w:pStyle w:val="Heading6"/>
      </w:pPr>
    </w:p>
    <w:p w:rsidR="009926B9" w:rsidRPr="00525255" w:rsidRDefault="009926B9" w:rsidP="009926B9">
      <w:pPr>
        <w:pStyle w:val="Text"/>
      </w:pPr>
      <w:r>
        <w:t>Here is what the same item in the above example would look like after conflict resolution has occurred, where one of the endpoint’s changes are picked as the resolved state:</w:t>
      </w:r>
    </w:p>
    <w:p w:rsidR="00624D27" w:rsidRDefault="00624D27" w:rsidP="00624D27">
      <w:pPr>
        <w:pStyle w:val="Heading6"/>
      </w:pPr>
      <w:r>
        <w:t>Atom Example</w:t>
      </w:r>
    </w:p>
    <w:p w:rsidR="003A5D3B" w:rsidRPr="00D33AF4" w:rsidRDefault="00CA7E7C" w:rsidP="003A5D3B">
      <w:pPr>
        <w:pStyle w:val="Code"/>
        <w:rPr>
          <w:sz w:val="16"/>
          <w:szCs w:val="16"/>
        </w:rPr>
      </w:pPr>
      <w:r>
        <w:rPr>
          <w:sz w:val="16"/>
          <w:szCs w:val="16"/>
        </w:rPr>
        <w:t>&lt;entry&gt;</w:t>
      </w:r>
    </w:p>
    <w:p w:rsidR="003A5D3B" w:rsidRPr="00D33AF4" w:rsidRDefault="003A5D3B" w:rsidP="003A5D3B">
      <w:pPr>
        <w:pStyle w:val="Code"/>
        <w:rPr>
          <w:sz w:val="16"/>
          <w:szCs w:val="16"/>
        </w:rPr>
      </w:pPr>
      <w:r w:rsidRPr="00D33AF4">
        <w:rPr>
          <w:sz w:val="16"/>
          <w:szCs w:val="16"/>
        </w:rPr>
        <w:t xml:space="preserve"> &lt;title&gt;Buy groceries - DONE&lt;/title&gt;</w:t>
      </w:r>
    </w:p>
    <w:p w:rsidR="003A5D3B" w:rsidRPr="00D33AF4" w:rsidRDefault="003A5D3B" w:rsidP="003A5D3B">
      <w:pPr>
        <w:pStyle w:val="Code"/>
        <w:rPr>
          <w:sz w:val="16"/>
          <w:szCs w:val="16"/>
        </w:rPr>
      </w:pPr>
      <w:r w:rsidRPr="00D33AF4">
        <w:rPr>
          <w:sz w:val="16"/>
          <w:szCs w:val="16"/>
        </w:rPr>
        <w:t xml:space="preserve"> </w:t>
      </w:r>
      <w:r w:rsidR="00DF3A32">
        <w:rPr>
          <w:sz w:val="16"/>
          <w:szCs w:val="16"/>
        </w:rPr>
        <w:t>&lt;content&gt;</w:t>
      </w:r>
      <w:r w:rsidRPr="00D33AF4">
        <w:rPr>
          <w:sz w:val="16"/>
          <w:szCs w:val="16"/>
        </w:rPr>
        <w:t>Get milk, eggs, butter and bread</w:t>
      </w:r>
      <w:r w:rsidR="00DF3A32">
        <w:rPr>
          <w:sz w:val="16"/>
          <w:szCs w:val="16"/>
        </w:rPr>
        <w:t>&lt;/content&gt;</w:t>
      </w:r>
    </w:p>
    <w:p w:rsidR="00D67BF5" w:rsidRPr="00D33AF4" w:rsidRDefault="00D67BF5" w:rsidP="00D67BF5">
      <w:pPr>
        <w:pStyle w:val="Code"/>
        <w:rPr>
          <w:sz w:val="16"/>
          <w:szCs w:val="16"/>
        </w:rPr>
      </w:pPr>
      <w:r>
        <w:rPr>
          <w:sz w:val="16"/>
          <w:szCs w:val="16"/>
        </w:rPr>
        <w:t xml:space="preserve"> &lt;updated&gt;2005-05-21T</w:t>
      </w:r>
      <w:r w:rsidRPr="00D33AF4">
        <w:rPr>
          <w:sz w:val="16"/>
          <w:szCs w:val="16"/>
        </w:rPr>
        <w:t>1</w:t>
      </w:r>
      <w:r>
        <w:rPr>
          <w:sz w:val="16"/>
          <w:szCs w:val="16"/>
        </w:rPr>
        <w:t>2</w:t>
      </w:r>
      <w:r w:rsidRPr="00D33AF4">
        <w:rPr>
          <w:sz w:val="16"/>
          <w:szCs w:val="16"/>
        </w:rPr>
        <w:t>:</w:t>
      </w:r>
      <w:r>
        <w:rPr>
          <w:sz w:val="16"/>
          <w:szCs w:val="16"/>
        </w:rPr>
        <w:t>5</w:t>
      </w:r>
      <w:r w:rsidRPr="00D33AF4">
        <w:rPr>
          <w:sz w:val="16"/>
          <w:szCs w:val="16"/>
        </w:rPr>
        <w:t>3:33</w:t>
      </w:r>
      <w:r>
        <w:rPr>
          <w:sz w:val="16"/>
          <w:szCs w:val="16"/>
        </w:rPr>
        <w:t>Z&lt;/updated&gt;</w:t>
      </w:r>
    </w:p>
    <w:p w:rsidR="009A36BB" w:rsidRPr="001A37ED" w:rsidRDefault="009A36BB" w:rsidP="009A36BB">
      <w:pPr>
        <w:pStyle w:val="Code"/>
        <w:rPr>
          <w:sz w:val="16"/>
          <w:szCs w:val="16"/>
        </w:rPr>
      </w:pPr>
      <w:r>
        <w:rPr>
          <w:sz w:val="16"/>
          <w:szCs w:val="16"/>
        </w:rPr>
        <w:t xml:space="preserve"> </w:t>
      </w:r>
      <w:r w:rsidRPr="001A37ED">
        <w:rPr>
          <w:sz w:val="16"/>
          <w:szCs w:val="16"/>
        </w:rPr>
        <w:t>&lt;id&gt;urn:uuid:60a76c80-d399-11d9-b93C-0003939e0aa</w:t>
      </w:r>
      <w:r>
        <w:rPr>
          <w:sz w:val="16"/>
          <w:szCs w:val="16"/>
        </w:rPr>
        <w:t>0</w:t>
      </w:r>
      <w:r w:rsidRPr="001A37ED">
        <w:rPr>
          <w:sz w:val="16"/>
          <w:szCs w:val="16"/>
        </w:rPr>
        <w:t>&lt;/id&gt;</w:t>
      </w:r>
    </w:p>
    <w:p w:rsidR="009A36BB" w:rsidRDefault="009A36BB" w:rsidP="009A36BB">
      <w:pPr>
        <w:pStyle w:val="Code"/>
        <w:rPr>
          <w:sz w:val="16"/>
          <w:szCs w:val="16"/>
        </w:rPr>
      </w:pPr>
      <w:r>
        <w:rPr>
          <w:sz w:val="16"/>
          <w:szCs w:val="16"/>
        </w:rPr>
        <w:t xml:space="preserve"> &lt;author&gt;</w:t>
      </w:r>
    </w:p>
    <w:p w:rsidR="009A36BB" w:rsidRDefault="009A36BB" w:rsidP="009A36BB">
      <w:pPr>
        <w:pStyle w:val="Code"/>
        <w:rPr>
          <w:sz w:val="16"/>
          <w:szCs w:val="16"/>
        </w:rPr>
      </w:pPr>
      <w:r>
        <w:rPr>
          <w:sz w:val="16"/>
          <w:szCs w:val="16"/>
        </w:rPr>
        <w:t xml:space="preserve">   &lt;name&gt;Ray Ozzie&lt;/name&gt;</w:t>
      </w:r>
    </w:p>
    <w:p w:rsidR="009A36BB" w:rsidRPr="00D33AF4" w:rsidRDefault="009A36BB" w:rsidP="009A36BB">
      <w:pPr>
        <w:pStyle w:val="Code"/>
        <w:rPr>
          <w:sz w:val="16"/>
          <w:szCs w:val="16"/>
        </w:rPr>
      </w:pPr>
      <w:r>
        <w:rPr>
          <w:sz w:val="16"/>
          <w:szCs w:val="16"/>
        </w:rPr>
        <w:t xml:space="preserve"> &lt;/author&gt;</w:t>
      </w:r>
    </w:p>
    <w:p w:rsidR="003A5D3B" w:rsidRPr="00D33AF4" w:rsidRDefault="003A5D3B" w:rsidP="003A5D3B">
      <w:pPr>
        <w:pStyle w:val="Code"/>
        <w:rPr>
          <w:sz w:val="16"/>
          <w:szCs w:val="16"/>
        </w:rPr>
      </w:pPr>
      <w:r w:rsidRPr="00D33AF4">
        <w:rPr>
          <w:sz w:val="16"/>
          <w:szCs w:val="16"/>
        </w:rPr>
        <w:t xml:space="preserve"> &lt;sx:sync id="</w:t>
      </w:r>
      <w:r w:rsidR="006B6A2D">
        <w:rPr>
          <w:sz w:val="16"/>
          <w:szCs w:val="16"/>
        </w:rPr>
        <w:t>item 1_myapp_2005-05-21T11:43:33Z</w:t>
      </w:r>
      <w:r w:rsidRPr="00D33AF4">
        <w:rPr>
          <w:sz w:val="16"/>
          <w:szCs w:val="16"/>
        </w:rPr>
        <w:t>" updates=</w:t>
      </w:r>
      <w:r w:rsidR="00F427A2" w:rsidRPr="00D33AF4">
        <w:rPr>
          <w:sz w:val="16"/>
          <w:szCs w:val="16"/>
        </w:rPr>
        <w:t>"</w:t>
      </w:r>
      <w:r w:rsidRPr="00D33AF4">
        <w:rPr>
          <w:sz w:val="16"/>
          <w:szCs w:val="16"/>
        </w:rPr>
        <w:t>5</w:t>
      </w:r>
      <w:r w:rsidR="00F427A2" w:rsidRPr="00D33AF4">
        <w:rPr>
          <w:sz w:val="16"/>
          <w:szCs w:val="16"/>
        </w:rPr>
        <w:t>"</w:t>
      </w:r>
      <w:r w:rsidRPr="00D33AF4">
        <w:rPr>
          <w:sz w:val="16"/>
          <w:szCs w:val="16"/>
        </w:rPr>
        <w:t>&gt;</w:t>
      </w:r>
    </w:p>
    <w:p w:rsidR="003A5D3B" w:rsidRPr="00D33AF4" w:rsidRDefault="003A5D3B" w:rsidP="003A5D3B">
      <w:pPr>
        <w:pStyle w:val="Code"/>
        <w:rPr>
          <w:sz w:val="16"/>
          <w:szCs w:val="16"/>
        </w:rPr>
      </w:pPr>
      <w:r w:rsidRPr="00D33AF4">
        <w:rPr>
          <w:sz w:val="16"/>
          <w:szCs w:val="16"/>
        </w:rPr>
        <w:t xml:space="preserve">  &lt;sx:history sequence="5" when="</w:t>
      </w:r>
      <w:r w:rsidR="00A55C68">
        <w:rPr>
          <w:sz w:val="16"/>
          <w:szCs w:val="16"/>
        </w:rPr>
        <w:t>2005-05-21T12:53:33Z</w:t>
      </w:r>
      <w:r w:rsidRPr="00D33AF4">
        <w:rPr>
          <w:sz w:val="16"/>
          <w:szCs w:val="16"/>
        </w:rPr>
        <w:t>" by="GPM7383"/&gt;</w:t>
      </w:r>
    </w:p>
    <w:p w:rsidR="003A5D3B" w:rsidRPr="00D33AF4" w:rsidRDefault="003A5D3B" w:rsidP="003A5D3B">
      <w:pPr>
        <w:pStyle w:val="Code"/>
        <w:rPr>
          <w:sz w:val="16"/>
          <w:szCs w:val="16"/>
        </w:rPr>
      </w:pPr>
      <w:r w:rsidRPr="00D33AF4">
        <w:rPr>
          <w:sz w:val="16"/>
          <w:szCs w:val="16"/>
        </w:rPr>
        <w:t xml:space="preserve">  &lt;sx:history sequence="4" when="</w:t>
      </w:r>
      <w:r w:rsidR="00A55C68">
        <w:rPr>
          <w:sz w:val="16"/>
          <w:szCs w:val="16"/>
        </w:rPr>
        <w:t>2005-05-21T12:03:33Z</w:t>
      </w:r>
      <w:r w:rsidRPr="00D33AF4">
        <w:rPr>
          <w:sz w:val="16"/>
          <w:szCs w:val="16"/>
        </w:rPr>
        <w:t>" by="JEO2000"/&gt;</w:t>
      </w:r>
    </w:p>
    <w:p w:rsidR="003A5D3B" w:rsidRPr="00D33AF4" w:rsidRDefault="003A5D3B" w:rsidP="003A5D3B">
      <w:pPr>
        <w:pStyle w:val="Code"/>
        <w:rPr>
          <w:sz w:val="16"/>
          <w:szCs w:val="16"/>
        </w:rPr>
      </w:pPr>
      <w:r w:rsidRPr="00D33AF4">
        <w:rPr>
          <w:sz w:val="16"/>
          <w:szCs w:val="16"/>
        </w:rPr>
        <w:t xml:space="preserve">  &lt;sx:history sequence="4" when="</w:t>
      </w:r>
      <w:r w:rsidR="00A55C68">
        <w:rPr>
          <w:sz w:val="16"/>
          <w:szCs w:val="16"/>
        </w:rPr>
        <w:t>2005-05-21T12:43:33Z</w:t>
      </w:r>
      <w:r w:rsidRPr="00D33AF4">
        <w:rPr>
          <w:sz w:val="16"/>
          <w:szCs w:val="16"/>
        </w:rPr>
        <w:t>" by="GPM7383"/&gt;</w:t>
      </w:r>
    </w:p>
    <w:p w:rsidR="003A5D3B" w:rsidRPr="00D33AF4" w:rsidRDefault="003A5D3B" w:rsidP="003A5D3B">
      <w:pPr>
        <w:pStyle w:val="Code"/>
        <w:rPr>
          <w:sz w:val="16"/>
          <w:szCs w:val="16"/>
        </w:rPr>
      </w:pPr>
      <w:r w:rsidRPr="00D33AF4">
        <w:rPr>
          <w:sz w:val="16"/>
          <w:szCs w:val="16"/>
        </w:rPr>
        <w:t xml:space="preserve">  &lt;sx:history sequence="3" when="</w:t>
      </w:r>
      <w:r w:rsidR="005F3986">
        <w:rPr>
          <w:sz w:val="16"/>
          <w:szCs w:val="16"/>
        </w:rPr>
        <w:t>2005-05-21T11:43:33Z</w:t>
      </w:r>
      <w:r w:rsidRPr="00D33AF4">
        <w:rPr>
          <w:sz w:val="16"/>
          <w:szCs w:val="16"/>
        </w:rPr>
        <w:t>" by="JEO2000"/&gt;</w:t>
      </w:r>
    </w:p>
    <w:p w:rsidR="003A5D3B" w:rsidRPr="00D33AF4" w:rsidRDefault="003A5D3B" w:rsidP="003A5D3B">
      <w:pPr>
        <w:pStyle w:val="Code"/>
        <w:rPr>
          <w:sz w:val="16"/>
          <w:szCs w:val="16"/>
        </w:rPr>
      </w:pPr>
      <w:r w:rsidRPr="00D33AF4">
        <w:rPr>
          <w:sz w:val="16"/>
          <w:szCs w:val="16"/>
        </w:rPr>
        <w:t xml:space="preserve">  &lt;sx:history sequence="2" when="</w:t>
      </w:r>
      <w:r w:rsidR="005F3986">
        <w:rPr>
          <w:sz w:val="16"/>
          <w:szCs w:val="16"/>
        </w:rPr>
        <w:t>2005-05-21T10:43:33Z</w:t>
      </w:r>
      <w:r w:rsidRPr="00D33AF4">
        <w:rPr>
          <w:sz w:val="16"/>
          <w:szCs w:val="16"/>
        </w:rPr>
        <w:t>" by="REO1750"/&gt;</w:t>
      </w:r>
    </w:p>
    <w:p w:rsidR="003A5D3B" w:rsidRPr="00D33AF4" w:rsidRDefault="003A5D3B" w:rsidP="003A5D3B">
      <w:pPr>
        <w:pStyle w:val="Code"/>
        <w:rPr>
          <w:sz w:val="16"/>
          <w:szCs w:val="16"/>
        </w:rPr>
      </w:pPr>
      <w:r w:rsidRPr="00D33AF4">
        <w:rPr>
          <w:sz w:val="16"/>
          <w:szCs w:val="16"/>
        </w:rPr>
        <w:t xml:space="preserve">  &lt;sx:history sequence="1" when="</w:t>
      </w:r>
      <w:r w:rsidR="005F3986">
        <w:rPr>
          <w:sz w:val="16"/>
          <w:szCs w:val="16"/>
        </w:rPr>
        <w:t>2005-05-21T09:43:33Z</w:t>
      </w:r>
      <w:r w:rsidRPr="00D33AF4">
        <w:rPr>
          <w:sz w:val="16"/>
          <w:szCs w:val="16"/>
        </w:rPr>
        <w:t>" by="REO1750"/&gt;</w:t>
      </w:r>
    </w:p>
    <w:p w:rsidR="003A5D3B" w:rsidRPr="00D33AF4" w:rsidRDefault="003A5D3B" w:rsidP="003A5D3B">
      <w:pPr>
        <w:pStyle w:val="Code"/>
        <w:rPr>
          <w:sz w:val="16"/>
          <w:szCs w:val="16"/>
        </w:rPr>
      </w:pPr>
      <w:r w:rsidRPr="00D33AF4">
        <w:rPr>
          <w:sz w:val="16"/>
          <w:szCs w:val="16"/>
        </w:rPr>
        <w:t xml:space="preserve"> &lt;/sx:sync&gt;</w:t>
      </w:r>
    </w:p>
    <w:p w:rsidR="003A5D3B" w:rsidRDefault="005F3986" w:rsidP="003A5D3B">
      <w:pPr>
        <w:pStyle w:val="Code"/>
      </w:pPr>
      <w:r>
        <w:rPr>
          <w:sz w:val="16"/>
          <w:szCs w:val="16"/>
        </w:rPr>
        <w:t>&lt;/entry&gt;</w:t>
      </w:r>
    </w:p>
    <w:p w:rsidR="009926B9" w:rsidRDefault="009926B9" w:rsidP="009926B9"/>
    <w:p w:rsidR="00624D27" w:rsidRDefault="00624D27" w:rsidP="00624D27">
      <w:pPr>
        <w:pStyle w:val="Heading6"/>
      </w:pPr>
      <w:bookmarkStart w:id="0" w:name="_Toc115577041"/>
      <w:r>
        <w:t>RSS Example</w:t>
      </w:r>
    </w:p>
    <w:p w:rsidR="00FA417E" w:rsidRPr="00D33AF4" w:rsidRDefault="00FA417E" w:rsidP="00FA417E">
      <w:pPr>
        <w:pStyle w:val="Code"/>
        <w:rPr>
          <w:sz w:val="16"/>
          <w:szCs w:val="16"/>
        </w:rPr>
      </w:pPr>
      <w:r w:rsidRPr="00D33AF4">
        <w:rPr>
          <w:sz w:val="16"/>
          <w:szCs w:val="16"/>
        </w:rPr>
        <w:t>&lt;item&gt;</w:t>
      </w:r>
    </w:p>
    <w:p w:rsidR="00FA417E" w:rsidRPr="00D33AF4" w:rsidRDefault="00FA417E" w:rsidP="00FA417E">
      <w:pPr>
        <w:pStyle w:val="Code"/>
        <w:rPr>
          <w:sz w:val="16"/>
          <w:szCs w:val="16"/>
        </w:rPr>
      </w:pPr>
      <w:r w:rsidRPr="00D33AF4">
        <w:rPr>
          <w:sz w:val="16"/>
          <w:szCs w:val="16"/>
        </w:rPr>
        <w:t xml:space="preserve"> &lt;title&gt;Buy groceries - DONE&lt;/title&gt;</w:t>
      </w:r>
    </w:p>
    <w:p w:rsidR="00FA417E" w:rsidRPr="00D33AF4" w:rsidRDefault="00FA417E" w:rsidP="00FA417E">
      <w:pPr>
        <w:pStyle w:val="Code"/>
        <w:rPr>
          <w:sz w:val="16"/>
          <w:szCs w:val="16"/>
        </w:rPr>
      </w:pPr>
      <w:r w:rsidRPr="00D33AF4">
        <w:rPr>
          <w:sz w:val="16"/>
          <w:szCs w:val="16"/>
        </w:rPr>
        <w:t xml:space="preserve"> &lt;description&gt;Get milk, eggs, butter and bread&lt;/description&gt;</w:t>
      </w:r>
    </w:p>
    <w:p w:rsidR="00FA417E" w:rsidRPr="00D33AF4" w:rsidRDefault="00FA417E" w:rsidP="00FA417E">
      <w:pPr>
        <w:pStyle w:val="Code"/>
        <w:rPr>
          <w:sz w:val="16"/>
          <w:szCs w:val="16"/>
        </w:rPr>
      </w:pPr>
      <w:r w:rsidRPr="00D33AF4">
        <w:rPr>
          <w:sz w:val="16"/>
          <w:szCs w:val="16"/>
        </w:rPr>
        <w:t xml:space="preserve"> &lt;sx:sync id="</w:t>
      </w:r>
      <w:r w:rsidR="006B6A2D">
        <w:rPr>
          <w:sz w:val="16"/>
          <w:szCs w:val="16"/>
        </w:rPr>
        <w:t>item 1_myapp_2005-05-21T11:43:33Z</w:t>
      </w:r>
      <w:r w:rsidRPr="00D33AF4">
        <w:rPr>
          <w:sz w:val="16"/>
          <w:szCs w:val="16"/>
        </w:rPr>
        <w:t>" updates=</w:t>
      </w:r>
      <w:r w:rsidR="00F427A2" w:rsidRPr="00D33AF4">
        <w:rPr>
          <w:sz w:val="16"/>
          <w:szCs w:val="16"/>
        </w:rPr>
        <w:t>"</w:t>
      </w:r>
      <w:r w:rsidRPr="00D33AF4">
        <w:rPr>
          <w:sz w:val="16"/>
          <w:szCs w:val="16"/>
        </w:rPr>
        <w:t>5</w:t>
      </w:r>
      <w:r w:rsidR="00F427A2" w:rsidRPr="00D33AF4">
        <w:rPr>
          <w:sz w:val="16"/>
          <w:szCs w:val="16"/>
        </w:rPr>
        <w:t>"</w:t>
      </w:r>
      <w:r w:rsidRPr="00D33AF4">
        <w:rPr>
          <w:sz w:val="16"/>
          <w:szCs w:val="16"/>
        </w:rPr>
        <w:t>&gt;</w:t>
      </w:r>
    </w:p>
    <w:p w:rsidR="00C81384" w:rsidRPr="00D33AF4" w:rsidRDefault="00C81384" w:rsidP="00C81384">
      <w:pPr>
        <w:pStyle w:val="Code"/>
        <w:rPr>
          <w:sz w:val="16"/>
          <w:szCs w:val="16"/>
        </w:rPr>
      </w:pPr>
      <w:r w:rsidRPr="00D33AF4">
        <w:rPr>
          <w:sz w:val="16"/>
          <w:szCs w:val="16"/>
        </w:rPr>
        <w:t xml:space="preserve">  &lt;sx:history sequence="5" when="</w:t>
      </w:r>
      <w:r>
        <w:rPr>
          <w:sz w:val="16"/>
          <w:szCs w:val="16"/>
        </w:rPr>
        <w:t>2005-05-21T12:53:33Z</w:t>
      </w:r>
      <w:r w:rsidRPr="00D33AF4">
        <w:rPr>
          <w:sz w:val="16"/>
          <w:szCs w:val="16"/>
        </w:rPr>
        <w:t>" by="GPM7383"/&gt;</w:t>
      </w:r>
    </w:p>
    <w:p w:rsidR="00C81384" w:rsidRPr="00D33AF4" w:rsidRDefault="00C81384" w:rsidP="00C81384">
      <w:pPr>
        <w:pStyle w:val="Code"/>
        <w:rPr>
          <w:sz w:val="16"/>
          <w:szCs w:val="16"/>
        </w:rPr>
      </w:pPr>
      <w:r w:rsidRPr="00D33AF4">
        <w:rPr>
          <w:sz w:val="16"/>
          <w:szCs w:val="16"/>
        </w:rPr>
        <w:lastRenderedPageBreak/>
        <w:t xml:space="preserve">  &lt;sx:history sequence="4" when="</w:t>
      </w:r>
      <w:r>
        <w:rPr>
          <w:sz w:val="16"/>
          <w:szCs w:val="16"/>
        </w:rPr>
        <w:t>2005-05-21T12:03:33Z</w:t>
      </w:r>
      <w:r w:rsidRPr="00D33AF4">
        <w:rPr>
          <w:sz w:val="16"/>
          <w:szCs w:val="16"/>
        </w:rPr>
        <w:t>" by="JEO2000"/&gt;</w:t>
      </w:r>
    </w:p>
    <w:p w:rsidR="00C81384" w:rsidRPr="00D33AF4" w:rsidRDefault="00C81384" w:rsidP="00C81384">
      <w:pPr>
        <w:pStyle w:val="Code"/>
        <w:rPr>
          <w:sz w:val="16"/>
          <w:szCs w:val="16"/>
        </w:rPr>
      </w:pPr>
      <w:r w:rsidRPr="00D33AF4">
        <w:rPr>
          <w:sz w:val="16"/>
          <w:szCs w:val="16"/>
        </w:rPr>
        <w:t xml:space="preserve">  &lt;sx:history sequence="4" when="</w:t>
      </w:r>
      <w:r>
        <w:rPr>
          <w:sz w:val="16"/>
          <w:szCs w:val="16"/>
        </w:rPr>
        <w:t>2005-05-21T12:43:33Z</w:t>
      </w:r>
      <w:r w:rsidRPr="00D33AF4">
        <w:rPr>
          <w:sz w:val="16"/>
          <w:szCs w:val="16"/>
        </w:rPr>
        <w:t>" by="GPM7383"/&gt;</w:t>
      </w:r>
    </w:p>
    <w:p w:rsidR="00C81384" w:rsidRPr="00D33AF4" w:rsidRDefault="00C81384" w:rsidP="00C81384">
      <w:pPr>
        <w:pStyle w:val="Code"/>
        <w:rPr>
          <w:sz w:val="16"/>
          <w:szCs w:val="16"/>
        </w:rPr>
      </w:pPr>
      <w:r w:rsidRPr="00D33AF4">
        <w:rPr>
          <w:sz w:val="16"/>
          <w:szCs w:val="16"/>
        </w:rPr>
        <w:t xml:space="preserve">  &lt;sx:history sequence="3" when="</w:t>
      </w:r>
      <w:r>
        <w:rPr>
          <w:sz w:val="16"/>
          <w:szCs w:val="16"/>
        </w:rPr>
        <w:t>2005-05-21T11:43:33Z</w:t>
      </w:r>
      <w:r w:rsidRPr="00D33AF4">
        <w:rPr>
          <w:sz w:val="16"/>
          <w:szCs w:val="16"/>
        </w:rPr>
        <w:t>" by="JEO2000"/&gt;</w:t>
      </w:r>
    </w:p>
    <w:p w:rsidR="00C81384" w:rsidRPr="00D33AF4" w:rsidRDefault="00C81384" w:rsidP="00C81384">
      <w:pPr>
        <w:pStyle w:val="Code"/>
        <w:rPr>
          <w:sz w:val="16"/>
          <w:szCs w:val="16"/>
        </w:rPr>
      </w:pPr>
      <w:r w:rsidRPr="00D33AF4">
        <w:rPr>
          <w:sz w:val="16"/>
          <w:szCs w:val="16"/>
        </w:rPr>
        <w:t xml:space="preserve">  &lt;sx:history sequence="2" when="</w:t>
      </w:r>
      <w:r>
        <w:rPr>
          <w:sz w:val="16"/>
          <w:szCs w:val="16"/>
        </w:rPr>
        <w:t>2005-05-21T10:43:33Z</w:t>
      </w:r>
      <w:r w:rsidRPr="00D33AF4">
        <w:rPr>
          <w:sz w:val="16"/>
          <w:szCs w:val="16"/>
        </w:rPr>
        <w:t>" by="REO1750"/&gt;</w:t>
      </w:r>
    </w:p>
    <w:p w:rsidR="00C81384" w:rsidRPr="00D33AF4" w:rsidRDefault="00C81384" w:rsidP="00C81384">
      <w:pPr>
        <w:pStyle w:val="Code"/>
        <w:rPr>
          <w:sz w:val="16"/>
          <w:szCs w:val="16"/>
        </w:rPr>
      </w:pPr>
      <w:r w:rsidRPr="00D33AF4">
        <w:rPr>
          <w:sz w:val="16"/>
          <w:szCs w:val="16"/>
        </w:rPr>
        <w:t xml:space="preserve">  &lt;sx:history sequence="1" when="</w:t>
      </w:r>
      <w:r>
        <w:rPr>
          <w:sz w:val="16"/>
          <w:szCs w:val="16"/>
        </w:rPr>
        <w:t>2005-05-21T09:43:33Z</w:t>
      </w:r>
      <w:r w:rsidRPr="00D33AF4">
        <w:rPr>
          <w:sz w:val="16"/>
          <w:szCs w:val="16"/>
        </w:rPr>
        <w:t>" by="REO1750"/&gt;</w:t>
      </w:r>
    </w:p>
    <w:p w:rsidR="00FA417E" w:rsidRPr="00D33AF4" w:rsidRDefault="00FA417E" w:rsidP="00FA417E">
      <w:pPr>
        <w:pStyle w:val="Code"/>
        <w:rPr>
          <w:sz w:val="16"/>
          <w:szCs w:val="16"/>
        </w:rPr>
      </w:pPr>
      <w:r w:rsidRPr="00D33AF4">
        <w:rPr>
          <w:sz w:val="16"/>
          <w:szCs w:val="16"/>
        </w:rPr>
        <w:t xml:space="preserve"> &lt;/sx:sync&gt;</w:t>
      </w:r>
    </w:p>
    <w:p w:rsidR="00FA417E" w:rsidRDefault="00FA417E" w:rsidP="00FA417E">
      <w:pPr>
        <w:pStyle w:val="Code"/>
      </w:pPr>
      <w:r w:rsidRPr="00D33AF4">
        <w:rPr>
          <w:sz w:val="16"/>
          <w:szCs w:val="16"/>
        </w:rPr>
        <w:t>&lt;/item&gt;</w:t>
      </w:r>
    </w:p>
    <w:p w:rsidR="00E51C13" w:rsidRPr="00E51C13" w:rsidRDefault="00E51C13" w:rsidP="00E51C13">
      <w:pPr>
        <w:pStyle w:val="Text"/>
      </w:pPr>
    </w:p>
    <w:p w:rsidR="008652AA" w:rsidRDefault="008652AA" w:rsidP="00E51C13">
      <w:pPr>
        <w:pStyle w:val="Heading3"/>
      </w:pPr>
      <w:r>
        <w:t>4</w:t>
      </w:r>
      <w:r>
        <w:tab/>
        <w:t>Optional behaviors</w:t>
      </w:r>
    </w:p>
    <w:p w:rsidR="008652AA" w:rsidRDefault="008652AA" w:rsidP="008652AA">
      <w:pPr>
        <w:pStyle w:val="Heading5"/>
      </w:pPr>
      <w:r>
        <w:t>4.</w:t>
      </w:r>
      <w:r w:rsidR="00EF5FB5">
        <w:t>1</w:t>
      </w:r>
      <w:r>
        <w:tab/>
      </w:r>
      <w:r w:rsidR="008C6543">
        <w:t xml:space="preserve">Unpublish </w:t>
      </w:r>
      <w:r>
        <w:t>Behavior</w:t>
      </w:r>
    </w:p>
    <w:p w:rsidR="00A9193B" w:rsidRDefault="00BC4965" w:rsidP="008652AA">
      <w:pPr>
        <w:pStyle w:val="Text"/>
      </w:pPr>
      <w:r>
        <w:t xml:space="preserve">The act of </w:t>
      </w:r>
      <w:r w:rsidR="008C6543">
        <w:t xml:space="preserve">unpublishing </w:t>
      </w:r>
      <w:r>
        <w:t xml:space="preserve">an item from a feed declares a publisher’s intent that one or more items no longer meet </w:t>
      </w:r>
      <w:r w:rsidR="00840B0B">
        <w:t xml:space="preserve">the </w:t>
      </w:r>
      <w:r>
        <w:t>criteria</w:t>
      </w:r>
      <w:r w:rsidR="005534EF">
        <w:t xml:space="preserve"> </w:t>
      </w:r>
      <w:r>
        <w:t>for publication within a specific feed</w:t>
      </w:r>
      <w:r w:rsidR="00840B0B">
        <w:t xml:space="preserve">, where </w:t>
      </w:r>
      <w:r w:rsidR="002B57B4">
        <w:t xml:space="preserve">the </w:t>
      </w:r>
      <w:r w:rsidR="00840B0B">
        <w:t xml:space="preserve">criteria </w:t>
      </w:r>
      <w:r w:rsidR="002B57B4">
        <w:t>are</w:t>
      </w:r>
      <w:r w:rsidR="00840B0B">
        <w:t xml:space="preserve"> implementation specific to the publisher</w:t>
      </w:r>
      <w:r>
        <w:t xml:space="preserve">.  Use of </w:t>
      </w:r>
      <w:r>
        <w:rPr>
          <w:b/>
        </w:rPr>
        <w:t>sx:</w:t>
      </w:r>
      <w:r w:rsidR="008C6543">
        <w:rPr>
          <w:b/>
        </w:rPr>
        <w:t>unpublished</w:t>
      </w:r>
      <w:r w:rsidR="008C6543">
        <w:t xml:space="preserve"> </w:t>
      </w:r>
      <w:r>
        <w:t xml:space="preserve">is an explicit signal used by publishers to indicate to subscribers that a set of once-published items </w:t>
      </w:r>
      <w:r w:rsidR="00FE6A50">
        <w:t xml:space="preserve">is </w:t>
      </w:r>
      <w:r>
        <w:t xml:space="preserve">no longer being published.  </w:t>
      </w:r>
      <w:r w:rsidR="00B52EE4">
        <w:t xml:space="preserve"> It also declares that any subsequent updates to the item MAY be ignored by the publishing endpoint upon merging unpublished items with other feeds in which the item has been modified.  </w:t>
      </w:r>
      <w:r w:rsidR="00A9193B">
        <w:t xml:space="preserve">This is necessary because subscribers are not able to infer this information if the publisher simply </w:t>
      </w:r>
      <w:r w:rsidR="00B52EE4">
        <w:t xml:space="preserve">stops </w:t>
      </w:r>
      <w:r w:rsidR="008C6543">
        <w:t>publish</w:t>
      </w:r>
      <w:r w:rsidR="00B52EE4">
        <w:t>ing</w:t>
      </w:r>
      <w:r w:rsidR="008C6543">
        <w:t xml:space="preserve"> </w:t>
      </w:r>
      <w:r w:rsidR="00A9193B">
        <w:t xml:space="preserve">the item in the feed.  </w:t>
      </w:r>
    </w:p>
    <w:p w:rsidR="008652AA" w:rsidRDefault="00396CFF" w:rsidP="008652AA">
      <w:pPr>
        <w:pStyle w:val="Text"/>
      </w:pPr>
      <w:r>
        <w:t xml:space="preserve">In order to </w:t>
      </w:r>
      <w:r w:rsidR="008C6543">
        <w:t xml:space="preserve">unpublish </w:t>
      </w:r>
      <w:r>
        <w:t>an item, the following MUST occur:</w:t>
      </w:r>
    </w:p>
    <w:p w:rsidR="008652AA" w:rsidRDefault="00396CFF" w:rsidP="00051DFF">
      <w:pPr>
        <w:pStyle w:val="Text"/>
        <w:numPr>
          <w:ilvl w:val="0"/>
          <w:numId w:val="29"/>
        </w:numPr>
      </w:pPr>
      <w:r>
        <w:t xml:space="preserve">If the </w:t>
      </w:r>
      <w:r w:rsidRPr="00175F45">
        <w:rPr>
          <w:b/>
        </w:rPr>
        <w:t>sx:</w:t>
      </w:r>
      <w:r w:rsidR="008C6543">
        <w:rPr>
          <w:b/>
        </w:rPr>
        <w:t>unpublished</w:t>
      </w:r>
      <w:r w:rsidR="008C6543">
        <w:t xml:space="preserve"> </w:t>
      </w:r>
      <w:r>
        <w:t xml:space="preserve">element does not exist, create it and add it as sub-element of the </w:t>
      </w:r>
      <w:r w:rsidR="00CB0909">
        <w:rPr>
          <w:b/>
        </w:rPr>
        <w:t>feed</w:t>
      </w:r>
      <w:r>
        <w:t xml:space="preserve"> element.</w:t>
      </w:r>
    </w:p>
    <w:p w:rsidR="00396CFF" w:rsidRDefault="00396CFF" w:rsidP="00051DFF">
      <w:pPr>
        <w:pStyle w:val="Text"/>
        <w:numPr>
          <w:ilvl w:val="0"/>
          <w:numId w:val="29"/>
        </w:numPr>
      </w:pPr>
      <w:r>
        <w:t xml:space="preserve">Reparent the item sub-element from the </w:t>
      </w:r>
      <w:r w:rsidR="00CB0909">
        <w:rPr>
          <w:b/>
        </w:rPr>
        <w:t>feed</w:t>
      </w:r>
      <w:r>
        <w:t xml:space="preserve"> element to the </w:t>
      </w:r>
      <w:r w:rsidRPr="00396CFF">
        <w:rPr>
          <w:b/>
        </w:rPr>
        <w:t>sx:</w:t>
      </w:r>
      <w:r w:rsidR="008C6543">
        <w:rPr>
          <w:b/>
        </w:rPr>
        <w:t>unpublished</w:t>
      </w:r>
      <w:r>
        <w:t xml:space="preserve"> element</w:t>
      </w:r>
    </w:p>
    <w:p w:rsidR="00D92226" w:rsidRDefault="00D92226" w:rsidP="00D92226">
      <w:pPr>
        <w:pStyle w:val="Text"/>
      </w:pPr>
    </w:p>
    <w:p w:rsidR="00D92226" w:rsidRDefault="00D92226" w:rsidP="00D92226">
      <w:pPr>
        <w:pStyle w:val="Text"/>
      </w:pPr>
      <w:r>
        <w:t>Implementations MAY additiona</w:t>
      </w:r>
      <w:r w:rsidR="009169E4">
        <w:t>l</w:t>
      </w:r>
      <w:r>
        <w:t>ly perform the following:</w:t>
      </w:r>
    </w:p>
    <w:p w:rsidR="00D92226" w:rsidRDefault="00D92226" w:rsidP="00051DFF">
      <w:pPr>
        <w:pStyle w:val="Text"/>
        <w:numPr>
          <w:ilvl w:val="0"/>
          <w:numId w:val="30"/>
        </w:numPr>
      </w:pPr>
      <w:r>
        <w:t xml:space="preserve">Truncate or remove data for the item as long as the item’s </w:t>
      </w:r>
      <w:r w:rsidRPr="00780C85">
        <w:rPr>
          <w:b/>
        </w:rPr>
        <w:t>sx:sync</w:t>
      </w:r>
      <w:r>
        <w:t xml:space="preserve"> and topmost </w:t>
      </w:r>
      <w:r w:rsidRPr="00780C85">
        <w:rPr>
          <w:b/>
        </w:rPr>
        <w:t>sx:history</w:t>
      </w:r>
      <w:r>
        <w:t xml:space="preserve"> sub-elements are preserved. </w:t>
      </w:r>
    </w:p>
    <w:p w:rsidR="00D92226" w:rsidRDefault="00D92226" w:rsidP="00EF5FB5">
      <w:pPr>
        <w:pStyle w:val="Text"/>
      </w:pPr>
    </w:p>
    <w:p w:rsidR="00EF5FB5" w:rsidRDefault="00C004B8" w:rsidP="00EF5FB5">
      <w:pPr>
        <w:pStyle w:val="Text"/>
      </w:pPr>
      <w:r>
        <w:t xml:space="preserve">Note that the act of </w:t>
      </w:r>
      <w:r w:rsidR="008C6543">
        <w:t xml:space="preserve">unpublishing </w:t>
      </w:r>
      <w:r>
        <w:t xml:space="preserve">is different from the act of deletion, in that deletion </w:t>
      </w:r>
      <w:r w:rsidR="005C48C4">
        <w:t>a</w:t>
      </w:r>
      <w:r>
        <w:t xml:space="preserve">ffects the synchronization meta-data for the item </w:t>
      </w:r>
      <w:r w:rsidR="001258AA">
        <w:t xml:space="preserve">whereas </w:t>
      </w:r>
      <w:r w:rsidR="008C6543">
        <w:t xml:space="preserve">unpublishing </w:t>
      </w:r>
      <w:r>
        <w:t xml:space="preserve">does not.  This means that, from the publishing endpoint’s perspective, </w:t>
      </w:r>
      <w:r w:rsidR="008C6543">
        <w:t xml:space="preserve">unpublishing </w:t>
      </w:r>
      <w:r>
        <w:t xml:space="preserve">of an item is feed scoped while deletion of an item CAN span feeds in which the item </w:t>
      </w:r>
      <w:r w:rsidR="002765E7">
        <w:t>is synchronized</w:t>
      </w:r>
      <w:r>
        <w:t>.</w:t>
      </w:r>
    </w:p>
    <w:p w:rsidR="00437B14" w:rsidRPr="00EF5FB5" w:rsidRDefault="00437B14" w:rsidP="00EF5FB5">
      <w:pPr>
        <w:pStyle w:val="Text"/>
      </w:pPr>
    </w:p>
    <w:p w:rsidR="00EF5FB5" w:rsidRDefault="00EF5FB5" w:rsidP="00EF5FB5">
      <w:pPr>
        <w:pStyle w:val="Heading5"/>
      </w:pPr>
      <w:r>
        <w:t>4.2</w:t>
      </w:r>
      <w:r>
        <w:tab/>
        <w:t>Republish Behavior</w:t>
      </w:r>
    </w:p>
    <w:p w:rsidR="00EF5FB5" w:rsidRDefault="00C004B8" w:rsidP="00EF5FB5">
      <w:pPr>
        <w:pStyle w:val="Text"/>
      </w:pPr>
      <w:r>
        <w:t xml:space="preserve">The act of republishing an item in a feed declares the publishers intent to once again publish an item which had been previously </w:t>
      </w:r>
      <w:r w:rsidR="008C6543">
        <w:t>unpublished (see Section 4.1)</w:t>
      </w:r>
      <w:r>
        <w:t xml:space="preserve">.  It also declares that any updates to the item SHOULD be </w:t>
      </w:r>
      <w:r>
        <w:lastRenderedPageBreak/>
        <w:t>applied by the publishing endpoint upon merging with other feeds.  In order to republish an item, the following MUST occur:</w:t>
      </w:r>
    </w:p>
    <w:p w:rsidR="00EF5FB5" w:rsidRDefault="00EF5FB5" w:rsidP="00051DFF">
      <w:pPr>
        <w:pStyle w:val="Text"/>
        <w:numPr>
          <w:ilvl w:val="0"/>
          <w:numId w:val="20"/>
        </w:numPr>
        <w:ind w:left="360"/>
      </w:pPr>
      <w:r>
        <w:t xml:space="preserve">Reparent the item sub-element from the </w:t>
      </w:r>
      <w:r w:rsidRPr="00396CFF">
        <w:rPr>
          <w:b/>
        </w:rPr>
        <w:t>sx:</w:t>
      </w:r>
      <w:r w:rsidR="008C6543">
        <w:rPr>
          <w:b/>
        </w:rPr>
        <w:t>unpublished</w:t>
      </w:r>
      <w:r w:rsidR="008C6543">
        <w:t xml:space="preserve"> </w:t>
      </w:r>
      <w:r>
        <w:t xml:space="preserve">element to the </w:t>
      </w:r>
      <w:r w:rsidR="00CB0909">
        <w:rPr>
          <w:b/>
        </w:rPr>
        <w:t>feed</w:t>
      </w:r>
      <w:r>
        <w:t xml:space="preserve"> element</w:t>
      </w:r>
    </w:p>
    <w:p w:rsidR="00832478" w:rsidRDefault="00832478" w:rsidP="00051DFF">
      <w:pPr>
        <w:pStyle w:val="TextIndented"/>
        <w:numPr>
          <w:ilvl w:val="0"/>
          <w:numId w:val="20"/>
        </w:numPr>
        <w:ind w:left="360"/>
      </w:pPr>
      <w:r>
        <w:t xml:space="preserve">If the </w:t>
      </w:r>
      <w:r>
        <w:rPr>
          <w:b/>
        </w:rPr>
        <w:t>sx:</w:t>
      </w:r>
      <w:r w:rsidR="008C6543">
        <w:rPr>
          <w:b/>
        </w:rPr>
        <w:t xml:space="preserve">unpublished </w:t>
      </w:r>
      <w:r>
        <w:t xml:space="preserve">element contains no sub-elements, the </w:t>
      </w:r>
      <w:r>
        <w:rPr>
          <w:b/>
        </w:rPr>
        <w:t>sx:</w:t>
      </w:r>
      <w:r w:rsidR="008C6543">
        <w:rPr>
          <w:b/>
        </w:rPr>
        <w:t>unpublished</w:t>
      </w:r>
      <w:r w:rsidR="008C6543">
        <w:t xml:space="preserve"> </w:t>
      </w:r>
      <w:r>
        <w:t>element SHOULD be removed.</w:t>
      </w:r>
    </w:p>
    <w:p w:rsidR="00EF5FB5" w:rsidRDefault="00EF5FB5" w:rsidP="00832478">
      <w:pPr>
        <w:pStyle w:val="Text"/>
        <w:ind w:left="360"/>
      </w:pPr>
    </w:p>
    <w:p w:rsidR="002A7A33" w:rsidRDefault="002A7A33" w:rsidP="002A7A33">
      <w:pPr>
        <w:pStyle w:val="Heading3"/>
      </w:pPr>
      <w:r>
        <w:t>5</w:t>
      </w:r>
      <w:r>
        <w:tab/>
        <w:t>Partial Feeds and Complete Feeds</w:t>
      </w:r>
    </w:p>
    <w:p w:rsidR="002A7A33" w:rsidRDefault="002A7A33" w:rsidP="002A7A33">
      <w:pPr>
        <w:pStyle w:val="Text"/>
      </w:pPr>
      <w:r>
        <w:t xml:space="preserve">Publishers will generally include, in a feed, only the most recent modifications, additions, and deletions within some reasonable time window.  These feeds are referred to herein as </w:t>
      </w:r>
      <w:r>
        <w:rPr>
          <w:i/>
          <w:iCs/>
        </w:rPr>
        <w:t>partial</w:t>
      </w:r>
      <w:r>
        <w:t xml:space="preserve"> feeds, whereas feeds containing the complete set of items are referred to as </w:t>
      </w:r>
      <w:r>
        <w:rPr>
          <w:i/>
          <w:iCs/>
        </w:rPr>
        <w:t>complete</w:t>
      </w:r>
      <w:r>
        <w:t xml:space="preserve"> feeds.</w:t>
      </w:r>
    </w:p>
    <w:p w:rsidR="002A7A33" w:rsidRDefault="002A7A33" w:rsidP="002A7A33">
      <w:pPr>
        <w:pStyle w:val="Text"/>
      </w:pPr>
      <w:r>
        <w:t>In the feed sharing context new subscribers, or existing subscribers failing to subscribe within the published feed window, will need to initially copy a complete set of items from a publisher before being in a position to process incremental updates.  As such, this specification provides for the ability for the latter feed to reference the complete feed.  By placing the link to this feed in the feed descriptor, only the partial feed URL need to be distributed to potential subscribers.</w:t>
      </w:r>
    </w:p>
    <w:p w:rsidR="00606C0D" w:rsidRDefault="00606C0D" w:rsidP="00606C0D">
      <w:pPr>
        <w:pStyle w:val="Text"/>
      </w:pPr>
      <w:r>
        <w:t xml:space="preserve">The guidelines below explain how publishers and subscribers </w:t>
      </w:r>
      <w:r w:rsidR="00324BBD">
        <w:t>MAY optionally</w:t>
      </w:r>
      <w:r>
        <w:t xml:space="preserve"> use </w:t>
      </w:r>
      <w:r w:rsidRPr="008C40D6">
        <w:rPr>
          <w:b/>
        </w:rPr>
        <w:t>since</w:t>
      </w:r>
      <w:r>
        <w:t xml:space="preserve"> and </w:t>
      </w:r>
      <w:r w:rsidRPr="008C40D6">
        <w:rPr>
          <w:b/>
        </w:rPr>
        <w:t>until</w:t>
      </w:r>
      <w:r>
        <w:t xml:space="preserve"> attributes for the </w:t>
      </w:r>
      <w:r>
        <w:rPr>
          <w:b/>
        </w:rPr>
        <w:t xml:space="preserve">sx:sharing </w:t>
      </w:r>
      <w:r>
        <w:t xml:space="preserve">element to ensure that all item updates are synchronized, even if the publisher periodically purges items from its feed.  </w:t>
      </w:r>
      <w:r w:rsidR="00A05E98">
        <w:t xml:space="preserve">Note that these </w:t>
      </w:r>
      <w:r w:rsidR="005C1987">
        <w:t>guidelines</w:t>
      </w:r>
      <w:r w:rsidR="00A05E98">
        <w:t xml:space="preserve"> are only applicable when the subscriber maintains a local </w:t>
      </w:r>
      <w:r w:rsidR="0099009B">
        <w:t xml:space="preserve">store </w:t>
      </w:r>
      <w:r w:rsidR="00A05E98">
        <w:t>for the feed’s items.</w:t>
      </w:r>
    </w:p>
    <w:p w:rsidR="007E3F4C" w:rsidRDefault="007E3F4C" w:rsidP="002A7A33">
      <w:pPr>
        <w:pStyle w:val="Text"/>
      </w:pPr>
    </w:p>
    <w:p w:rsidR="007E3F4C" w:rsidRDefault="007E3F4C" w:rsidP="007E3F4C">
      <w:pPr>
        <w:pStyle w:val="Heading4"/>
      </w:pPr>
      <w:r>
        <w:t>5.1</w:t>
      </w:r>
      <w:r>
        <w:tab/>
      </w:r>
      <w:r w:rsidR="00292A6A">
        <w:t>Subscriber</w:t>
      </w:r>
      <w:r>
        <w:t xml:space="preserve"> </w:t>
      </w:r>
      <w:r w:rsidR="00B32759">
        <w:t>guidelines</w:t>
      </w:r>
    </w:p>
    <w:p w:rsidR="00B32759" w:rsidRDefault="00A53F6F" w:rsidP="00A53F6F">
      <w:pPr>
        <w:pStyle w:val="Heading6"/>
      </w:pPr>
      <w:r>
        <w:t>5.1.1</w:t>
      </w:r>
      <w:r>
        <w:tab/>
      </w:r>
      <w:r w:rsidR="007E3F4C">
        <w:t xml:space="preserve">The following </w:t>
      </w:r>
      <w:r w:rsidR="00B32759">
        <w:t xml:space="preserve">steps SHOULD be followed </w:t>
      </w:r>
      <w:r w:rsidR="006B1812">
        <w:t xml:space="preserve">by the subscriber </w:t>
      </w:r>
      <w:r w:rsidR="006D5ABE">
        <w:t>for initial feed consumption</w:t>
      </w:r>
    </w:p>
    <w:p w:rsidR="00B32759" w:rsidRDefault="00B32759" w:rsidP="00051DFF">
      <w:pPr>
        <w:pStyle w:val="Text"/>
        <w:numPr>
          <w:ilvl w:val="3"/>
          <w:numId w:val="12"/>
        </w:numPr>
        <w:ind w:left="360"/>
      </w:pPr>
      <w:r>
        <w:t xml:space="preserve">Read the contents of the </w:t>
      </w:r>
      <w:r w:rsidR="00606C0D">
        <w:t xml:space="preserve">published </w:t>
      </w:r>
      <w:r>
        <w:t>feed</w:t>
      </w:r>
    </w:p>
    <w:p w:rsidR="007E3F4C" w:rsidRDefault="00B32759" w:rsidP="00051DFF">
      <w:pPr>
        <w:pStyle w:val="Text"/>
        <w:numPr>
          <w:ilvl w:val="3"/>
          <w:numId w:val="12"/>
        </w:numPr>
        <w:ind w:left="360"/>
      </w:pPr>
      <w:r>
        <w:t xml:space="preserve">See if a </w:t>
      </w:r>
      <w:r>
        <w:rPr>
          <w:b/>
        </w:rPr>
        <w:t>sx:related</w:t>
      </w:r>
      <w:r>
        <w:t xml:space="preserve"> sub-element exists for the </w:t>
      </w:r>
      <w:r>
        <w:rPr>
          <w:b/>
        </w:rPr>
        <w:t>sx:sharing</w:t>
      </w:r>
      <w:r>
        <w:t xml:space="preserve"> element, with a </w:t>
      </w:r>
      <w:r>
        <w:rPr>
          <w:b/>
        </w:rPr>
        <w:t>type</w:t>
      </w:r>
      <w:r>
        <w:t xml:space="preserve"> attribute value of ‘complete’ – </w:t>
      </w:r>
      <w:r w:rsidR="00606C0D">
        <w:t>then repeat step 1 above with the feed URL specified by the</w:t>
      </w:r>
      <w:r w:rsidR="00606C0D">
        <w:rPr>
          <w:b/>
        </w:rPr>
        <w:t xml:space="preserve"> link</w:t>
      </w:r>
      <w:r w:rsidR="00606C0D">
        <w:t xml:space="preserve"> attribute</w:t>
      </w:r>
    </w:p>
    <w:p w:rsidR="00B32759" w:rsidRDefault="00A37BE6" w:rsidP="00606C0D">
      <w:pPr>
        <w:pStyle w:val="Text"/>
        <w:numPr>
          <w:ilvl w:val="3"/>
          <w:numId w:val="12"/>
        </w:numPr>
        <w:ind w:left="360"/>
      </w:pPr>
      <w:r>
        <w:t>P</w:t>
      </w:r>
      <w:r w:rsidR="00B82ACD">
        <w:t xml:space="preserve">erform a merge operation </w:t>
      </w:r>
      <w:r w:rsidR="00B32759">
        <w:t xml:space="preserve">(see </w:t>
      </w:r>
      <w:r w:rsidR="00B82ACD">
        <w:t>Section 3.3)</w:t>
      </w:r>
    </w:p>
    <w:p w:rsidR="00A37BE6" w:rsidRDefault="006B1812" w:rsidP="00606C0D">
      <w:pPr>
        <w:pStyle w:val="Text"/>
        <w:numPr>
          <w:ilvl w:val="3"/>
          <w:numId w:val="12"/>
        </w:numPr>
        <w:ind w:left="360"/>
      </w:pPr>
      <w:r>
        <w:t xml:space="preserve">If the subscribed feed contains the </w:t>
      </w:r>
      <w:r w:rsidR="00252E5F" w:rsidRPr="00252E5F">
        <w:rPr>
          <w:b/>
        </w:rPr>
        <w:t>since</w:t>
      </w:r>
      <w:r w:rsidR="00252E5F">
        <w:t xml:space="preserve"> and </w:t>
      </w:r>
      <w:r>
        <w:rPr>
          <w:b/>
        </w:rPr>
        <w:t>until</w:t>
      </w:r>
      <w:r>
        <w:t xml:space="preserve"> attribute</w:t>
      </w:r>
      <w:r w:rsidR="00252E5F">
        <w:t>s</w:t>
      </w:r>
      <w:r w:rsidR="00535C05">
        <w:t xml:space="preserve"> for the </w:t>
      </w:r>
      <w:r w:rsidR="00535C05">
        <w:rPr>
          <w:b/>
        </w:rPr>
        <w:t>sx:sharing</w:t>
      </w:r>
      <w:r w:rsidR="00535C05">
        <w:t xml:space="preserve"> element</w:t>
      </w:r>
      <w:r w:rsidR="00A37BE6">
        <w:t>:</w:t>
      </w:r>
    </w:p>
    <w:p w:rsidR="00B82ACD" w:rsidRDefault="00A37BE6" w:rsidP="00606C0D">
      <w:pPr>
        <w:pStyle w:val="Text"/>
        <w:numPr>
          <w:ilvl w:val="4"/>
          <w:numId w:val="12"/>
        </w:numPr>
        <w:ind w:left="720"/>
      </w:pPr>
      <w:r>
        <w:t>T</w:t>
      </w:r>
      <w:r w:rsidR="00252E5F">
        <w:t xml:space="preserve">he subscriber </w:t>
      </w:r>
      <w:r w:rsidR="00535C05">
        <w:t>SHOULD</w:t>
      </w:r>
      <w:r w:rsidR="00252E5F">
        <w:t xml:space="preserve"> </w:t>
      </w:r>
      <w:r w:rsidR="006B1812">
        <w:t xml:space="preserve">cache the value of the </w:t>
      </w:r>
      <w:r w:rsidR="006B1812">
        <w:rPr>
          <w:b/>
        </w:rPr>
        <w:t>until</w:t>
      </w:r>
      <w:r w:rsidR="006B1812">
        <w:t xml:space="preserve"> attribute for </w:t>
      </w:r>
      <w:r w:rsidR="00CC3238">
        <w:t xml:space="preserve">the </w:t>
      </w:r>
      <w:r w:rsidR="00CC3238">
        <w:rPr>
          <w:b/>
        </w:rPr>
        <w:t xml:space="preserve">sx:sharing </w:t>
      </w:r>
      <w:r w:rsidR="00CC3238">
        <w:t xml:space="preserve">element for </w:t>
      </w:r>
      <w:r w:rsidR="006B1812">
        <w:t>subsequent feed consumption</w:t>
      </w:r>
    </w:p>
    <w:p w:rsidR="00B32759" w:rsidRDefault="00B32759" w:rsidP="006B1812">
      <w:pPr>
        <w:pStyle w:val="Text"/>
      </w:pPr>
    </w:p>
    <w:p w:rsidR="009864BA" w:rsidRDefault="00A53F6F" w:rsidP="00A53F6F">
      <w:pPr>
        <w:pStyle w:val="Heading6"/>
      </w:pPr>
      <w:r>
        <w:t>5.1.2</w:t>
      </w:r>
      <w:r>
        <w:tab/>
      </w:r>
      <w:r w:rsidR="009864BA">
        <w:t xml:space="preserve">The following steps SHOULD be followed by the subscriber </w:t>
      </w:r>
      <w:r w:rsidR="00BE0DAB">
        <w:t>for subsequent feed consumption</w:t>
      </w:r>
    </w:p>
    <w:p w:rsidR="0053451C" w:rsidRDefault="0053451C" w:rsidP="00051DFF">
      <w:pPr>
        <w:pStyle w:val="Text"/>
        <w:numPr>
          <w:ilvl w:val="3"/>
          <w:numId w:val="24"/>
        </w:numPr>
        <w:ind w:left="360"/>
      </w:pPr>
      <w:r>
        <w:t xml:space="preserve">Read the contents of the </w:t>
      </w:r>
      <w:r w:rsidR="00A05E98">
        <w:t xml:space="preserve">published </w:t>
      </w:r>
      <w:r>
        <w:t>feed</w:t>
      </w:r>
    </w:p>
    <w:p w:rsidR="00252E5F" w:rsidRDefault="00535C05" w:rsidP="00A05E98">
      <w:pPr>
        <w:pStyle w:val="Text"/>
        <w:numPr>
          <w:ilvl w:val="3"/>
          <w:numId w:val="24"/>
        </w:numPr>
        <w:ind w:left="360"/>
      </w:pPr>
      <w:r>
        <w:t xml:space="preserve">If the </w:t>
      </w:r>
      <w:r w:rsidR="00252E5F">
        <w:t xml:space="preserve">feed contains the </w:t>
      </w:r>
      <w:r w:rsidR="00252E5F">
        <w:rPr>
          <w:b/>
        </w:rPr>
        <w:t>since</w:t>
      </w:r>
      <w:r w:rsidR="00252E5F">
        <w:t xml:space="preserve"> </w:t>
      </w:r>
      <w:r w:rsidR="00CC3238">
        <w:t xml:space="preserve">and </w:t>
      </w:r>
      <w:r w:rsidR="00CC3238" w:rsidRPr="00CC3238">
        <w:rPr>
          <w:b/>
        </w:rPr>
        <w:t>until</w:t>
      </w:r>
      <w:r w:rsidR="00CC3238">
        <w:t xml:space="preserve"> </w:t>
      </w:r>
      <w:r w:rsidR="00252E5F">
        <w:t>attribute</w:t>
      </w:r>
      <w:r w:rsidR="00CC3238">
        <w:t>s</w:t>
      </w:r>
      <w:r w:rsidR="00252E5F">
        <w:t xml:space="preserve"> </w:t>
      </w:r>
      <w:r>
        <w:t xml:space="preserve">for the </w:t>
      </w:r>
      <w:r>
        <w:rPr>
          <w:b/>
        </w:rPr>
        <w:t>sx:</w:t>
      </w:r>
      <w:r w:rsidRPr="00535C05">
        <w:rPr>
          <w:b/>
        </w:rPr>
        <w:t>sharing</w:t>
      </w:r>
      <w:r>
        <w:rPr>
          <w:b/>
        </w:rPr>
        <w:t xml:space="preserve"> </w:t>
      </w:r>
      <w:r>
        <w:t xml:space="preserve">element </w:t>
      </w:r>
      <w:r w:rsidR="00CC3238">
        <w:t xml:space="preserve">and </w:t>
      </w:r>
      <w:r w:rsidR="00252E5F">
        <w:t xml:space="preserve">the subscriber cached the value of the </w:t>
      </w:r>
      <w:r w:rsidR="00252E5F">
        <w:rPr>
          <w:b/>
        </w:rPr>
        <w:t>until</w:t>
      </w:r>
      <w:r w:rsidR="00252E5F">
        <w:t xml:space="preserve"> attribute from a </w:t>
      </w:r>
      <w:r w:rsidR="00252E5F">
        <w:lastRenderedPageBreak/>
        <w:t>previous read</w:t>
      </w:r>
      <w:r w:rsidR="005F12D0">
        <w:t>, then determine if the subscriber is out of sync with the feed</w:t>
      </w:r>
      <w:r w:rsidR="00252E5F">
        <w:t>:</w:t>
      </w:r>
    </w:p>
    <w:p w:rsidR="009864BA" w:rsidRDefault="00CC3238" w:rsidP="00A05E98">
      <w:pPr>
        <w:pStyle w:val="Text"/>
        <w:numPr>
          <w:ilvl w:val="0"/>
          <w:numId w:val="35"/>
        </w:numPr>
        <w:tabs>
          <w:tab w:val="clear" w:pos="360"/>
        </w:tabs>
        <w:ind w:left="720"/>
      </w:pPr>
      <w:r>
        <w:t>I</w:t>
      </w:r>
      <w:r w:rsidR="00252E5F">
        <w:t xml:space="preserve">f the value of the </w:t>
      </w:r>
      <w:r w:rsidR="00252E5F">
        <w:rPr>
          <w:b/>
        </w:rPr>
        <w:t>since</w:t>
      </w:r>
      <w:r w:rsidR="00252E5F">
        <w:t xml:space="preserve"> attribute </w:t>
      </w:r>
      <w:r>
        <w:t xml:space="preserve">for the </w:t>
      </w:r>
      <w:r>
        <w:rPr>
          <w:b/>
        </w:rPr>
        <w:t>sx:</w:t>
      </w:r>
      <w:r w:rsidRPr="00CC3238">
        <w:rPr>
          <w:b/>
        </w:rPr>
        <w:t>sharing</w:t>
      </w:r>
      <w:r>
        <w:rPr>
          <w:b/>
        </w:rPr>
        <w:t xml:space="preserve"> </w:t>
      </w:r>
      <w:r w:rsidRPr="00CC3238">
        <w:t xml:space="preserve">element </w:t>
      </w:r>
      <w:r w:rsidR="00252E5F" w:rsidRPr="00CC3238">
        <w:t>is</w:t>
      </w:r>
      <w:r w:rsidR="00252E5F">
        <w:t xml:space="preserve"> greater than the cached value of the </w:t>
      </w:r>
      <w:r w:rsidR="00252E5F">
        <w:rPr>
          <w:b/>
        </w:rPr>
        <w:t>until</w:t>
      </w:r>
      <w:r w:rsidR="00252E5F">
        <w:t xml:space="preserve"> attribute:</w:t>
      </w:r>
    </w:p>
    <w:p w:rsidR="00252E5F" w:rsidRDefault="00535C05" w:rsidP="00A05E98">
      <w:pPr>
        <w:pStyle w:val="Text"/>
        <w:numPr>
          <w:ilvl w:val="5"/>
          <w:numId w:val="35"/>
        </w:numPr>
        <w:ind w:left="900"/>
      </w:pPr>
      <w:r>
        <w:t xml:space="preserve">If </w:t>
      </w:r>
      <w:r w:rsidR="00252E5F">
        <w:t xml:space="preserve">a </w:t>
      </w:r>
      <w:r w:rsidR="00252E5F">
        <w:rPr>
          <w:b/>
        </w:rPr>
        <w:t>sx:related</w:t>
      </w:r>
      <w:r w:rsidR="00252E5F">
        <w:t xml:space="preserve"> sub-element exists for the </w:t>
      </w:r>
      <w:r w:rsidR="00252E5F">
        <w:rPr>
          <w:b/>
        </w:rPr>
        <w:t>sx:sharing</w:t>
      </w:r>
      <w:r w:rsidR="00252E5F">
        <w:t xml:space="preserve"> element, with a </w:t>
      </w:r>
      <w:r w:rsidR="00252E5F">
        <w:rPr>
          <w:b/>
        </w:rPr>
        <w:t>type</w:t>
      </w:r>
      <w:r w:rsidR="00252E5F">
        <w:t xml:space="preserve"> attribute value of ‘complete’ –</w:t>
      </w:r>
      <w:r w:rsidR="0064741B">
        <w:t xml:space="preserve"> if so then </w:t>
      </w:r>
      <w:r w:rsidR="00A05E98">
        <w:t>repeat step 1 above with the feed URL specified by the</w:t>
      </w:r>
      <w:r w:rsidR="00A05E98">
        <w:rPr>
          <w:b/>
        </w:rPr>
        <w:t xml:space="preserve"> link</w:t>
      </w:r>
      <w:r w:rsidR="00A05E98">
        <w:t xml:space="preserve"> attribute</w:t>
      </w:r>
    </w:p>
    <w:p w:rsidR="008C202C" w:rsidRDefault="005F12D0" w:rsidP="008C202C">
      <w:pPr>
        <w:pStyle w:val="Text"/>
        <w:numPr>
          <w:ilvl w:val="2"/>
          <w:numId w:val="35"/>
        </w:numPr>
        <w:ind w:left="900"/>
      </w:pPr>
      <w:r>
        <w:t>The subscriber is out of sync with feed, so a</w:t>
      </w:r>
      <w:r w:rsidR="008C202C" w:rsidRPr="00937973">
        <w:t>ll items that were not created</w:t>
      </w:r>
      <w:r w:rsidR="008C202C">
        <w:t>, or most recently updated</w:t>
      </w:r>
      <w:r w:rsidR="008C202C" w:rsidRPr="00937973">
        <w:t xml:space="preserve">, </w:t>
      </w:r>
      <w:r w:rsidR="008C202C">
        <w:t xml:space="preserve">by </w:t>
      </w:r>
      <w:r w:rsidR="008C202C" w:rsidRPr="00937973">
        <w:t xml:space="preserve">the subscribing endpoint should be discarded from the subscriber’s local </w:t>
      </w:r>
      <w:r w:rsidR="00FE13FF">
        <w:t>store</w:t>
      </w:r>
      <w:r w:rsidR="008C202C">
        <w:t xml:space="preserve">. </w:t>
      </w:r>
    </w:p>
    <w:p w:rsidR="00535C05" w:rsidRDefault="00C623BC" w:rsidP="008C202C">
      <w:pPr>
        <w:pStyle w:val="Text"/>
        <w:numPr>
          <w:ilvl w:val="2"/>
          <w:numId w:val="35"/>
        </w:numPr>
        <w:ind w:left="900"/>
      </w:pPr>
      <w:r>
        <w:t>S</w:t>
      </w:r>
      <w:r w:rsidR="00D82A97">
        <w:t>ubsequent feed consumption</w:t>
      </w:r>
      <w:r w:rsidR="00774D90">
        <w:t xml:space="preserve"> </w:t>
      </w:r>
      <w:r>
        <w:t>is complete for the out of sync subscriber. Continue with the</w:t>
      </w:r>
      <w:r w:rsidR="00774D90">
        <w:t xml:space="preserve"> </w:t>
      </w:r>
      <w:r w:rsidR="00A37BE6">
        <w:t>steps outlined for initial feed consumption</w:t>
      </w:r>
      <w:r>
        <w:t xml:space="preserve"> in section 5.1.1</w:t>
      </w:r>
    </w:p>
    <w:p w:rsidR="005C1987" w:rsidRDefault="005C1987" w:rsidP="005C1987">
      <w:pPr>
        <w:pStyle w:val="Text"/>
        <w:numPr>
          <w:ilvl w:val="0"/>
          <w:numId w:val="35"/>
        </w:numPr>
        <w:tabs>
          <w:tab w:val="clear" w:pos="360"/>
        </w:tabs>
        <w:ind w:left="720"/>
      </w:pPr>
      <w:r>
        <w:t xml:space="preserve">The subscriber SHOULD cache the value of the </w:t>
      </w:r>
      <w:r>
        <w:rPr>
          <w:b/>
        </w:rPr>
        <w:t>until</w:t>
      </w:r>
      <w:r>
        <w:t xml:space="preserve"> attribute for the </w:t>
      </w:r>
      <w:r>
        <w:rPr>
          <w:b/>
        </w:rPr>
        <w:t xml:space="preserve">sx:sharing </w:t>
      </w:r>
      <w:r>
        <w:t>element for subsequent feed consumption</w:t>
      </w:r>
    </w:p>
    <w:p w:rsidR="00CC3238" w:rsidRDefault="00CC3238" w:rsidP="00CF30E5">
      <w:pPr>
        <w:pStyle w:val="Text"/>
        <w:numPr>
          <w:ilvl w:val="1"/>
          <w:numId w:val="36"/>
        </w:numPr>
        <w:ind w:left="360"/>
      </w:pPr>
      <w:r>
        <w:t xml:space="preserve">Perform a merge operation </w:t>
      </w:r>
      <w:r w:rsidR="003D06FE">
        <w:t xml:space="preserve">for the feed items in the local store and the feed </w:t>
      </w:r>
      <w:r>
        <w:t>(see Section 3.3)</w:t>
      </w:r>
    </w:p>
    <w:p w:rsidR="00CC3238" w:rsidRDefault="00CC3238" w:rsidP="006269B4">
      <w:pPr>
        <w:pStyle w:val="Text"/>
      </w:pPr>
    </w:p>
    <w:p w:rsidR="00C6203B" w:rsidRDefault="00C6203B" w:rsidP="00C6203B">
      <w:pPr>
        <w:pStyle w:val="Heading4"/>
      </w:pPr>
      <w:r>
        <w:t>5.2</w:t>
      </w:r>
      <w:r>
        <w:tab/>
        <w:t>Publisher guidelines</w:t>
      </w:r>
    </w:p>
    <w:p w:rsidR="00C6203B" w:rsidRDefault="00A53F6F" w:rsidP="00A53F6F">
      <w:pPr>
        <w:pStyle w:val="Heading6"/>
      </w:pPr>
      <w:r>
        <w:t>5.2.1</w:t>
      </w:r>
      <w:r>
        <w:tab/>
      </w:r>
      <w:r w:rsidR="00C6203B">
        <w:t xml:space="preserve">The following steps SHOULD be followed by the </w:t>
      </w:r>
      <w:r w:rsidR="008E34B1">
        <w:t>publisher</w:t>
      </w:r>
      <w:r w:rsidR="00C6203B">
        <w:t xml:space="preserve"> </w:t>
      </w:r>
      <w:r w:rsidR="00943F45">
        <w:t xml:space="preserve">when </w:t>
      </w:r>
      <w:r w:rsidR="002D6E27">
        <w:t>publishing a feed for the first time</w:t>
      </w:r>
      <w:r w:rsidR="00D940CD">
        <w:t xml:space="preserve"> (for either a complete or partial feed)</w:t>
      </w:r>
    </w:p>
    <w:p w:rsidR="00580314" w:rsidRDefault="00580314" w:rsidP="00580314">
      <w:pPr>
        <w:pStyle w:val="Text"/>
        <w:numPr>
          <w:ilvl w:val="6"/>
          <w:numId w:val="37"/>
        </w:numPr>
        <w:ind w:left="360"/>
      </w:pPr>
      <w:r>
        <w:t>If items will ever be purged from the feed:</w:t>
      </w:r>
    </w:p>
    <w:p w:rsidR="00580314" w:rsidRDefault="00580314" w:rsidP="00580314">
      <w:pPr>
        <w:pStyle w:val="Text"/>
        <w:numPr>
          <w:ilvl w:val="7"/>
          <w:numId w:val="37"/>
        </w:numPr>
        <w:ind w:left="720"/>
      </w:pPr>
      <w:r>
        <w:t>Set the value</w:t>
      </w:r>
      <w:r w:rsidRPr="0062108C">
        <w:rPr>
          <w:vertAlign w:val="superscript"/>
        </w:rPr>
        <w:t>1</w:t>
      </w:r>
      <w:r>
        <w:t xml:space="preserve"> of the </w:t>
      </w:r>
      <w:r>
        <w:rPr>
          <w:b/>
        </w:rPr>
        <w:t>since</w:t>
      </w:r>
      <w:r>
        <w:t xml:space="preserve"> attribute of the </w:t>
      </w:r>
      <w:r>
        <w:rPr>
          <w:b/>
        </w:rPr>
        <w:t>sx:sharing</w:t>
      </w:r>
      <w:r>
        <w:t xml:space="preserve"> element to correspond to the incorporation of least recently updated item in the feed. </w:t>
      </w:r>
    </w:p>
    <w:p w:rsidR="0048486F" w:rsidRDefault="00580314" w:rsidP="00580314">
      <w:pPr>
        <w:pStyle w:val="Text"/>
        <w:numPr>
          <w:ilvl w:val="0"/>
          <w:numId w:val="37"/>
        </w:numPr>
        <w:tabs>
          <w:tab w:val="clear" w:pos="360"/>
        </w:tabs>
        <w:ind w:left="720"/>
      </w:pPr>
      <w:r>
        <w:t>Set the value</w:t>
      </w:r>
      <w:r w:rsidRPr="00580314">
        <w:rPr>
          <w:vertAlign w:val="superscript"/>
        </w:rPr>
        <w:t>1</w:t>
      </w:r>
      <w:r>
        <w:t xml:space="preserve"> of the </w:t>
      </w:r>
      <w:r w:rsidRPr="00580314">
        <w:rPr>
          <w:b/>
        </w:rPr>
        <w:t>until</w:t>
      </w:r>
      <w:r>
        <w:t xml:space="preserve"> attribute of the </w:t>
      </w:r>
      <w:r w:rsidRPr="00580314">
        <w:rPr>
          <w:b/>
        </w:rPr>
        <w:t>sx:sharing</w:t>
      </w:r>
      <w:r>
        <w:t xml:space="preserve"> element to correspond to the incorporation of most recently updated item in the feed.</w:t>
      </w:r>
    </w:p>
    <w:p w:rsidR="000219D7" w:rsidRPr="007704F3" w:rsidRDefault="000219D7" w:rsidP="000219D7">
      <w:pPr>
        <w:pStyle w:val="Text"/>
        <w:numPr>
          <w:ilvl w:val="0"/>
          <w:numId w:val="37"/>
        </w:numPr>
        <w:tabs>
          <w:tab w:val="clear" w:pos="360"/>
        </w:tabs>
        <w:ind w:left="720"/>
      </w:pPr>
      <w:r>
        <w:t>Optionally set the value</w:t>
      </w:r>
      <w:r>
        <w:rPr>
          <w:b/>
        </w:rPr>
        <w:t xml:space="preserve"> </w:t>
      </w:r>
      <w:r w:rsidRPr="000219D7">
        <w:t>of</w:t>
      </w:r>
      <w:r>
        <w:rPr>
          <w:b/>
        </w:rPr>
        <w:t xml:space="preserve"> </w:t>
      </w:r>
      <w:r w:rsidRPr="000219D7">
        <w:t>the</w:t>
      </w:r>
      <w:r>
        <w:rPr>
          <w:b/>
        </w:rPr>
        <w:t xml:space="preserve"> expires </w:t>
      </w:r>
      <w:r>
        <w:t xml:space="preserve">attribute for the </w:t>
      </w:r>
      <w:r>
        <w:rPr>
          <w:b/>
        </w:rPr>
        <w:t>sx:sharing</w:t>
      </w:r>
      <w:r>
        <w:t xml:space="preserve"> element to a date</w:t>
      </w:r>
      <w:r w:rsidR="00D940CD">
        <w:t>-</w:t>
      </w:r>
      <w:r>
        <w:t xml:space="preserve">time </w:t>
      </w:r>
      <w:r w:rsidR="00D940CD">
        <w:t xml:space="preserve">value </w:t>
      </w:r>
      <w:r>
        <w:t>before which subscribers SHOULD read the feed in order to avoid missing item updates</w:t>
      </w:r>
      <w:r w:rsidR="00D940CD">
        <w:t xml:space="preserve"> due to items being purged from feed</w:t>
      </w:r>
      <w:r w:rsidR="00201B10">
        <w:t xml:space="preserve">. </w:t>
      </w:r>
      <w:r w:rsidR="00D940CD">
        <w:t xml:space="preserve"> </w:t>
      </w:r>
    </w:p>
    <w:p w:rsidR="00580314" w:rsidRDefault="00580314" w:rsidP="00921116">
      <w:pPr>
        <w:pStyle w:val="Text"/>
        <w:rPr>
          <w:vertAlign w:val="superscript"/>
        </w:rPr>
      </w:pPr>
    </w:p>
    <w:p w:rsidR="000219D7" w:rsidRDefault="000219D7" w:rsidP="000219D7">
      <w:pPr>
        <w:pStyle w:val="Heading6"/>
      </w:pPr>
      <w:r>
        <w:t>5.2.2</w:t>
      </w:r>
      <w:r>
        <w:tab/>
        <w:t xml:space="preserve">The following steps MAY be followed by the publisher when </w:t>
      </w:r>
      <w:r w:rsidR="000166BE">
        <w:t xml:space="preserve">subsequently </w:t>
      </w:r>
      <w:r>
        <w:t>publishing a feed</w:t>
      </w:r>
    </w:p>
    <w:p w:rsidR="000219D7" w:rsidRPr="007704F3" w:rsidRDefault="000219D7" w:rsidP="000219D7">
      <w:pPr>
        <w:pStyle w:val="Text"/>
        <w:numPr>
          <w:ilvl w:val="3"/>
          <w:numId w:val="40"/>
        </w:numPr>
        <w:ind w:left="360"/>
      </w:pPr>
      <w:r>
        <w:t xml:space="preserve">If the </w:t>
      </w:r>
      <w:r>
        <w:rPr>
          <w:b/>
        </w:rPr>
        <w:t xml:space="preserve">expires </w:t>
      </w:r>
      <w:r>
        <w:t xml:space="preserve">attribute for the </w:t>
      </w:r>
      <w:r>
        <w:rPr>
          <w:b/>
        </w:rPr>
        <w:t>sx:sharing</w:t>
      </w:r>
      <w:r>
        <w:t xml:space="preserve"> element exists, </w:t>
      </w:r>
      <w:r w:rsidR="00BF5AE2">
        <w:t xml:space="preserve">update </w:t>
      </w:r>
      <w:r>
        <w:t>its value</w:t>
      </w:r>
      <w:r w:rsidR="000166BE">
        <w:t xml:space="preserve"> </w:t>
      </w:r>
      <w:r>
        <w:t>to a date</w:t>
      </w:r>
      <w:r w:rsidR="00D940CD">
        <w:t>-</w:t>
      </w:r>
      <w:r>
        <w:t>time before which subscribers SHOULD read the feed in order to avoid missing item updates</w:t>
      </w:r>
      <w:r w:rsidR="00201B10">
        <w:t>.</w:t>
      </w:r>
    </w:p>
    <w:p w:rsidR="000219D7" w:rsidRDefault="000219D7" w:rsidP="00A53F6F">
      <w:pPr>
        <w:pStyle w:val="Heading6"/>
        <w:rPr>
          <w:vertAlign w:val="superscript"/>
        </w:rPr>
      </w:pPr>
    </w:p>
    <w:p w:rsidR="00A53F6F" w:rsidRDefault="00A53F6F" w:rsidP="00A53F6F">
      <w:pPr>
        <w:pStyle w:val="Heading6"/>
      </w:pPr>
      <w:r>
        <w:t>5.2.</w:t>
      </w:r>
      <w:r w:rsidR="000219D7">
        <w:t>3</w:t>
      </w:r>
      <w:r>
        <w:tab/>
        <w:t xml:space="preserve">The following steps SHOULD be followed by the publisher when incorporating </w:t>
      </w:r>
      <w:r w:rsidR="00E069C3">
        <w:t xml:space="preserve">an </w:t>
      </w:r>
      <w:r w:rsidR="00495387">
        <w:t>item update</w:t>
      </w:r>
      <w:r w:rsidR="00585E47">
        <w:t xml:space="preserve"> </w:t>
      </w:r>
      <w:r>
        <w:t>into the feed</w:t>
      </w:r>
    </w:p>
    <w:p w:rsidR="00EF4541" w:rsidRDefault="00D940CD" w:rsidP="00A5758B">
      <w:pPr>
        <w:pStyle w:val="Text"/>
        <w:numPr>
          <w:ilvl w:val="0"/>
          <w:numId w:val="41"/>
        </w:numPr>
      </w:pPr>
      <w:r>
        <w:t xml:space="preserve">Increment </w:t>
      </w:r>
      <w:r w:rsidR="00EF4541">
        <w:t xml:space="preserve">the value of the </w:t>
      </w:r>
      <w:r w:rsidR="00EF4541">
        <w:rPr>
          <w:b/>
        </w:rPr>
        <w:t>until</w:t>
      </w:r>
      <w:r w:rsidR="00EF4541">
        <w:t xml:space="preserve"> attribute for the </w:t>
      </w:r>
      <w:r w:rsidR="00EF4541">
        <w:rPr>
          <w:b/>
        </w:rPr>
        <w:t xml:space="preserve">sx:sharing </w:t>
      </w:r>
      <w:r w:rsidR="00EF4541">
        <w:t>element by an appropriate amount</w:t>
      </w:r>
    </w:p>
    <w:p w:rsidR="00EF4541" w:rsidRDefault="00EF4541" w:rsidP="00A5758B">
      <w:pPr>
        <w:pStyle w:val="Text"/>
        <w:numPr>
          <w:ilvl w:val="0"/>
          <w:numId w:val="41"/>
        </w:numPr>
      </w:pPr>
      <w:r>
        <w:lastRenderedPageBreak/>
        <w:t xml:space="preserve">Associate </w:t>
      </w:r>
      <w:r w:rsidR="000C5CCC">
        <w:t xml:space="preserve">and </w:t>
      </w:r>
      <w:r w:rsidR="00495387">
        <w:t xml:space="preserve">store </w:t>
      </w:r>
      <w:r>
        <w:t xml:space="preserve">the new value of the </w:t>
      </w:r>
      <w:r>
        <w:rPr>
          <w:b/>
        </w:rPr>
        <w:t>until</w:t>
      </w:r>
      <w:r>
        <w:t xml:space="preserve"> attribute </w:t>
      </w:r>
      <w:r w:rsidRPr="00EF4541">
        <w:t>with</w:t>
      </w:r>
      <w:r>
        <w:rPr>
          <w:b/>
        </w:rPr>
        <w:t xml:space="preserve"> </w:t>
      </w:r>
      <w:r w:rsidR="00E069C3">
        <w:t xml:space="preserve">the </w:t>
      </w:r>
      <w:r>
        <w:t>item</w:t>
      </w:r>
      <w:r w:rsidR="000F56C8">
        <w:t xml:space="preserve"> </w:t>
      </w:r>
    </w:p>
    <w:p w:rsidR="00585E47" w:rsidRDefault="00F321FA" w:rsidP="00A5758B">
      <w:pPr>
        <w:pStyle w:val="Text"/>
        <w:numPr>
          <w:ilvl w:val="0"/>
          <w:numId w:val="41"/>
        </w:numPr>
      </w:pPr>
      <w:r>
        <w:t xml:space="preserve">If the </w:t>
      </w:r>
      <w:r>
        <w:rPr>
          <w:b/>
        </w:rPr>
        <w:t xml:space="preserve">expires </w:t>
      </w:r>
      <w:r>
        <w:t xml:space="preserve">attribute for the </w:t>
      </w:r>
      <w:r w:rsidRPr="00F321FA">
        <w:rPr>
          <w:b/>
        </w:rPr>
        <w:t>sx:sharing</w:t>
      </w:r>
      <w:r>
        <w:t xml:space="preserve"> </w:t>
      </w:r>
      <w:r w:rsidR="00C11D19">
        <w:t>element exists, o</w:t>
      </w:r>
      <w:r w:rsidR="00585E47">
        <w:t>ptionally keep track of the date</w:t>
      </w:r>
      <w:r w:rsidR="000F040C">
        <w:t>-</w:t>
      </w:r>
      <w:r w:rsidR="00585E47">
        <w:t xml:space="preserve">time when incorporating the item’s changes.  This value MAY be used </w:t>
      </w:r>
      <w:r w:rsidR="00993006">
        <w:t xml:space="preserve">in </w:t>
      </w:r>
      <w:r w:rsidR="00C11D19">
        <w:t xml:space="preserve">relation to </w:t>
      </w:r>
      <w:r w:rsidR="00993006">
        <w:t xml:space="preserve">the </w:t>
      </w:r>
      <w:r w:rsidR="00993006">
        <w:rPr>
          <w:b/>
        </w:rPr>
        <w:t xml:space="preserve">expires </w:t>
      </w:r>
      <w:r w:rsidR="00993006">
        <w:t xml:space="preserve">attribute for the </w:t>
      </w:r>
      <w:r w:rsidR="00993006" w:rsidRPr="006C147A">
        <w:rPr>
          <w:b/>
        </w:rPr>
        <w:t>sx:sharing</w:t>
      </w:r>
      <w:r w:rsidR="00993006">
        <w:t xml:space="preserve"> element </w:t>
      </w:r>
      <w:r w:rsidR="00585E47">
        <w:t>by the publisher when determining which items to remove from a feed.</w:t>
      </w:r>
    </w:p>
    <w:p w:rsidR="004B33AF" w:rsidRDefault="004B33AF" w:rsidP="004B33AF">
      <w:pPr>
        <w:pStyle w:val="Text"/>
      </w:pPr>
    </w:p>
    <w:p w:rsidR="00EF4541" w:rsidRDefault="004B33AF" w:rsidP="004B33AF">
      <w:pPr>
        <w:pStyle w:val="Heading6"/>
      </w:pPr>
      <w:r>
        <w:t>5.2.</w:t>
      </w:r>
      <w:r w:rsidR="000219D7">
        <w:t>4</w:t>
      </w:r>
      <w:r>
        <w:tab/>
        <w:t xml:space="preserve">The following steps SHOULD be followed by the publisher when removing </w:t>
      </w:r>
      <w:r w:rsidR="00727654">
        <w:t xml:space="preserve">an </w:t>
      </w:r>
      <w:r w:rsidR="001D03A9">
        <w:t xml:space="preserve">item from </w:t>
      </w:r>
      <w:r w:rsidR="00026199">
        <w:t>a</w:t>
      </w:r>
      <w:r w:rsidR="001D03A9">
        <w:t xml:space="preserve"> feed</w:t>
      </w:r>
    </w:p>
    <w:p w:rsidR="00232733" w:rsidRDefault="00727654" w:rsidP="00727654">
      <w:pPr>
        <w:pStyle w:val="Text"/>
        <w:numPr>
          <w:ilvl w:val="3"/>
          <w:numId w:val="23"/>
        </w:numPr>
        <w:ind w:left="360"/>
      </w:pPr>
      <w:r>
        <w:t xml:space="preserve">If the </w:t>
      </w:r>
      <w:r w:rsidR="00D57951">
        <w:t xml:space="preserve">stored </w:t>
      </w:r>
      <w:r>
        <w:t xml:space="preserve">value associated with the item from (step </w:t>
      </w:r>
      <w:r w:rsidR="00106689">
        <w:t xml:space="preserve">2 </w:t>
      </w:r>
      <w:r>
        <w:t>in section 5.2.</w:t>
      </w:r>
      <w:r w:rsidR="000219D7">
        <w:t>3</w:t>
      </w:r>
      <w:r>
        <w:t xml:space="preserve">) is greater than the </w:t>
      </w:r>
      <w:r w:rsidR="007B4B19">
        <w:t xml:space="preserve">value for the </w:t>
      </w:r>
      <w:r w:rsidR="00232733" w:rsidRPr="00727654">
        <w:rPr>
          <w:b/>
        </w:rPr>
        <w:t xml:space="preserve">since </w:t>
      </w:r>
      <w:r w:rsidR="00232733">
        <w:t xml:space="preserve">attribute for the </w:t>
      </w:r>
      <w:r w:rsidR="00232733" w:rsidRPr="00727654">
        <w:rPr>
          <w:b/>
        </w:rPr>
        <w:t>sx:sharing</w:t>
      </w:r>
      <w:r w:rsidR="00232733">
        <w:t xml:space="preserve"> element</w:t>
      </w:r>
      <w:r>
        <w:t xml:space="preserve">, set the value for the </w:t>
      </w:r>
      <w:r>
        <w:rPr>
          <w:b/>
        </w:rPr>
        <w:t xml:space="preserve">since </w:t>
      </w:r>
      <w:r w:rsidRPr="00727654">
        <w:t>attribute</w:t>
      </w:r>
      <w:r>
        <w:t xml:space="preserve"> for the </w:t>
      </w:r>
      <w:r>
        <w:rPr>
          <w:b/>
        </w:rPr>
        <w:t xml:space="preserve">sx:sharing </w:t>
      </w:r>
      <w:r w:rsidRPr="00727654">
        <w:t>element</w:t>
      </w:r>
      <w:r>
        <w:t xml:space="preserve"> to the </w:t>
      </w:r>
      <w:r w:rsidR="00D57951">
        <w:t xml:space="preserve">stored </w:t>
      </w:r>
      <w:r>
        <w:t>value</w:t>
      </w:r>
    </w:p>
    <w:p w:rsidR="00FF7628" w:rsidRDefault="00FF7628" w:rsidP="002A7A33">
      <w:pPr>
        <w:pStyle w:val="Text"/>
      </w:pPr>
    </w:p>
    <w:p w:rsidR="000219D7" w:rsidRDefault="000219D7" w:rsidP="000219D7">
      <w:pPr>
        <w:pStyle w:val="Text"/>
      </w:pPr>
      <w:r w:rsidRPr="00BF5AE2">
        <w:rPr>
          <w:vertAlign w:val="superscript"/>
        </w:rPr>
        <w:t>1</w:t>
      </w:r>
      <w:r w:rsidRPr="00BF5AE2">
        <w:rPr>
          <w:b/>
        </w:rPr>
        <w:t>since</w:t>
      </w:r>
      <w:r>
        <w:t xml:space="preserve"> and </w:t>
      </w:r>
      <w:r w:rsidRPr="00BF5AE2">
        <w:rPr>
          <w:b/>
        </w:rPr>
        <w:t>until</w:t>
      </w:r>
      <w:r>
        <w:t xml:space="preserve"> values</w:t>
      </w:r>
    </w:p>
    <w:p w:rsidR="002A7A33" w:rsidRPr="002A7A33" w:rsidRDefault="000219D7" w:rsidP="002A7A33">
      <w:pPr>
        <w:pStyle w:val="Text"/>
      </w:pPr>
      <w:r>
        <w:t xml:space="preserve">These values SHOULD be thought of as ever-increasing values that are represented in a manner that allows string collation </w:t>
      </w:r>
      <w:r w:rsidR="00495387">
        <w:t xml:space="preserve">by subscribers </w:t>
      </w:r>
      <w:r>
        <w:t>to yield the appropriate results.</w:t>
      </w:r>
      <w:r w:rsidR="000C2BC5">
        <w:t xml:space="preserve">  For example, i</w:t>
      </w:r>
      <w:r>
        <w:t xml:space="preserve">f the publisher </w:t>
      </w:r>
      <w:r w:rsidR="00495387">
        <w:t>uses</w:t>
      </w:r>
      <w:r>
        <w:t xml:space="preserve"> a date</w:t>
      </w:r>
      <w:r w:rsidR="00495387">
        <w:t>-</w:t>
      </w:r>
      <w:r>
        <w:t>time value to represent an incorporation timestamp</w:t>
      </w:r>
      <w:r w:rsidR="00495387">
        <w:t xml:space="preserve"> for </w:t>
      </w:r>
      <w:r w:rsidR="00495387">
        <w:rPr>
          <w:b/>
        </w:rPr>
        <w:t>since</w:t>
      </w:r>
      <w:r w:rsidR="00495387">
        <w:t xml:space="preserve"> and </w:t>
      </w:r>
      <w:r w:rsidR="00495387">
        <w:rPr>
          <w:b/>
        </w:rPr>
        <w:t>until</w:t>
      </w:r>
      <w:r>
        <w:t xml:space="preserve">,  </w:t>
      </w:r>
      <w:r w:rsidR="00495387">
        <w:t>the value  MUST</w:t>
      </w:r>
      <w:r>
        <w:t xml:space="preserve"> be normalized for string comparison (e.g. “02-05-2006T09:10:33Z” instead of “2 May 2006 09:10:33”).</w:t>
      </w:r>
      <w:r w:rsidR="000C2BC5">
        <w:t xml:space="preserve">  </w:t>
      </w:r>
    </w:p>
    <w:p w:rsidR="00CD21D5" w:rsidRDefault="002A7A33" w:rsidP="00E51C13">
      <w:pPr>
        <w:pStyle w:val="Heading3"/>
      </w:pPr>
      <w:r>
        <w:t>6</w:t>
      </w:r>
      <w:r w:rsidR="0001729B">
        <w:tab/>
        <w:t>Licensing Information</w:t>
      </w:r>
      <w:bookmarkEnd w:id="0"/>
    </w:p>
    <w:p w:rsidR="00CD21D5" w:rsidRDefault="0001729B">
      <w:pPr>
        <w:pStyle w:val="Text"/>
      </w:pPr>
      <w:r>
        <w:t xml:space="preserve">Microsoft's copyrights in this specification are licensed under the Creative Commons Attribution-ShareAlike License (version 2.5). To view a copy of this license, please visit </w:t>
      </w:r>
      <w:r>
        <w:rPr>
          <w:rStyle w:val="LinkText"/>
        </w:rPr>
        <w:t>http://creativecommons.org/licenses/by-sa/2.5/</w:t>
      </w:r>
      <w:r>
        <w:t>. As to software implementations, Microsoft is not aware of any patent claims it owns or controls that would be necessarily infringed by a software implementation that conforms to the specification's extensions. If Microsoft later becomes aware of any such necessary patent claims, Microsoft also agrees to offer a royalty-free patent license on reasonable and non-discriminatory terms and conditions to any such patent claims for the purpose of publishing and consuming the extensions set out in the specification.</w:t>
      </w:r>
    </w:p>
    <w:sectPr w:rsidR="00CD21D5" w:rsidSect="0018297A">
      <w:footerReference w:type="default" r:id="rId10"/>
      <w:pgSz w:w="12240" w:h="15840" w:code="1"/>
      <w:pgMar w:top="1440" w:right="1800" w:bottom="1440" w:left="1800" w:header="720" w:footer="720" w:gutter="0"/>
      <w:lnNumType w:countBy="1" w:restart="continuou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F5691" w:rsidRDefault="00FF5691">
      <w:r>
        <w:separator/>
      </w:r>
    </w:p>
  </w:endnote>
  <w:endnote w:type="continuationSeparator" w:id="1">
    <w:p w:rsidR="00FF5691" w:rsidRDefault="00FF5691">
      <w:r>
        <w:continuationSeparator/>
      </w:r>
    </w:p>
  </w:endnote>
</w:endnotes>
</file>

<file path=word/fontTable.xml><?xml version="1.0" encoding="utf-8"?>
<w:fonts xmlns:r="http://schemas.openxmlformats.org/officeDocument/2006/relationships" xmlns:w="http://schemas.openxmlformats.org/wordprocessingml/2006/main">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A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Microsoft Logo 95">
    <w:altName w:val="Symbol"/>
    <w:panose1 w:val="00000000000000000000"/>
    <w:charset w:val="02"/>
    <w:family w:val="auto"/>
    <w:notTrueType/>
    <w:pitch w:val="variable"/>
    <w:sig w:usb0="00000000" w:usb1="00000000" w:usb2="00000000" w:usb3="00000000" w:csb0="0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6FF5" w:rsidRDefault="00D75528">
    <w:pPr>
      <w:pStyle w:val="Footer"/>
      <w:pBdr>
        <w:top w:val="single" w:sz="4" w:space="1" w:color="auto"/>
      </w:pBdr>
    </w:pPr>
    <w:r>
      <w:fldChar w:fldCharType="begin"/>
    </w:r>
    <w:r w:rsidR="002052B4">
      <w:instrText xml:space="preserve"> DATE \@ "M/d/yyyy" </w:instrText>
    </w:r>
    <w:r>
      <w:fldChar w:fldCharType="separate"/>
    </w:r>
    <w:ins w:id="1" w:author="Author">
      <w:r w:rsidR="005174F2">
        <w:rPr>
          <w:noProof/>
        </w:rPr>
        <w:t>5/30/2007</w:t>
      </w:r>
    </w:ins>
    <w:del w:id="2" w:author="Author">
      <w:r w:rsidR="004338DF" w:rsidDel="005174F2">
        <w:rPr>
          <w:noProof/>
        </w:rPr>
        <w:delText>5/21/2007</w:delText>
      </w:r>
    </w:del>
    <w:r>
      <w:fldChar w:fldCharType="end"/>
    </w:r>
    <w:r w:rsidR="00886FF5">
      <w:rPr>
        <w:rStyle w:val="PageNumber"/>
        <w:color w:val="808080"/>
      </w:rPr>
      <w:tab/>
      <w:t>Microsoft Corporation Confidential</w:t>
    </w:r>
    <w:r w:rsidR="00886FF5">
      <w:rPr>
        <w:rStyle w:val="PageNumber"/>
      </w:rPr>
      <w:tab/>
    </w:r>
    <w:r>
      <w:fldChar w:fldCharType="begin"/>
    </w:r>
    <w:r w:rsidR="002052B4">
      <w:instrText xml:space="preserve"> PAGE </w:instrText>
    </w:r>
    <w:r>
      <w:fldChar w:fldCharType="separate"/>
    </w:r>
    <w:r w:rsidR="005174F2">
      <w:rPr>
        <w:noProof/>
      </w:rPr>
      <w:t>1</w:t>
    </w:r>
    <w:r>
      <w:fldChar w:fldCharType="end"/>
    </w:r>
    <w:r w:rsidR="00886FF5">
      <w:tab/>
    </w:r>
    <w:r w:rsidR="00886FF5">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F5691" w:rsidRDefault="00FF5691">
      <w:r>
        <w:separator/>
      </w:r>
    </w:p>
  </w:footnote>
  <w:footnote w:type="continuationSeparator" w:id="1">
    <w:p w:rsidR="00FF5691" w:rsidRDefault="00FF569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8E6D60"/>
    <w:multiLevelType w:val="hybridMultilevel"/>
    <w:tmpl w:val="BB287594"/>
    <w:lvl w:ilvl="0" w:tplc="06E4AC50">
      <w:start w:val="1"/>
      <w:numFmt w:val="decimal"/>
      <w:lvlText w:val="%1."/>
      <w:lvlJc w:val="left"/>
      <w:pPr>
        <w:ind w:left="360" w:hanging="360"/>
      </w:pPr>
      <w:rPr>
        <w:rFonts w:ascii="Verdana" w:eastAsia="Times New Roman" w:hAnsi="Verdana" w:cs="Verdana"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CE5158"/>
    <w:multiLevelType w:val="hybridMultilevel"/>
    <w:tmpl w:val="5C7ED098"/>
    <w:lvl w:ilvl="0" w:tplc="8A068264">
      <w:start w:val="1"/>
      <w:numFmt w:val="decimal"/>
      <w:lvlText w:val="%1."/>
      <w:lvlJc w:val="left"/>
      <w:pPr>
        <w:ind w:left="360" w:hanging="360"/>
      </w:pPr>
      <w:rPr>
        <w:rFonts w:ascii="Verdana" w:eastAsia="Times New Roman" w:hAnsi="Verdana" w:cs="Verdana"/>
        <w:b w:val="0"/>
      </w:rPr>
    </w:lvl>
    <w:lvl w:ilvl="1" w:tplc="0409001B">
      <w:start w:val="1"/>
      <w:numFmt w:val="lowerRoman"/>
      <w:lvlText w:val="%2."/>
      <w:lvlJc w:val="right"/>
      <w:pPr>
        <w:ind w:left="360" w:firstLine="0"/>
      </w:pPr>
      <w:rPr>
        <w:rFonts w:hint="default"/>
      </w:rPr>
    </w:lvl>
    <w:lvl w:ilvl="2" w:tplc="A6C0C1D2">
      <w:start w:val="1"/>
      <w:numFmt w:val="lowerRoman"/>
      <w:lvlText w:val="%3."/>
      <w:lvlJc w:val="right"/>
      <w:pPr>
        <w:ind w:left="144" w:hanging="288"/>
      </w:pPr>
      <w:rPr>
        <w:rFonts w:hint="default"/>
      </w:r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152D1BC5"/>
    <w:multiLevelType w:val="hybridMultilevel"/>
    <w:tmpl w:val="48B82D0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5336E8B"/>
    <w:multiLevelType w:val="hybridMultilevel"/>
    <w:tmpl w:val="02A84A5C"/>
    <w:lvl w:ilvl="0" w:tplc="3FAABF98">
      <w:start w:val="1"/>
      <w:numFmt w:val="lowerRoman"/>
      <w:lvlText w:val="%1."/>
      <w:lvlJc w:val="left"/>
      <w:pPr>
        <w:ind w:left="1440" w:hanging="360"/>
      </w:pPr>
      <w:rPr>
        <w:rFonts w:ascii="Verdana" w:eastAsia="Times New Roman" w:hAnsi="Verdana" w:cs="Verdana"/>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188F4F8B"/>
    <w:multiLevelType w:val="hybridMultilevel"/>
    <w:tmpl w:val="8A3EF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4034E64"/>
    <w:multiLevelType w:val="hybridMultilevel"/>
    <w:tmpl w:val="207A7262"/>
    <w:lvl w:ilvl="0" w:tplc="F2462718">
      <w:start w:val="2"/>
      <w:numFmt w:val="decimal"/>
      <w:lvlText w:val="%1."/>
      <w:lvlJc w:val="left"/>
      <w:pPr>
        <w:ind w:left="25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65250D7"/>
    <w:multiLevelType w:val="hybridMultilevel"/>
    <w:tmpl w:val="11ECDEFA"/>
    <w:lvl w:ilvl="0" w:tplc="8A068264">
      <w:start w:val="1"/>
      <w:numFmt w:val="decimal"/>
      <w:lvlText w:val="%1."/>
      <w:lvlJc w:val="left"/>
      <w:pPr>
        <w:ind w:left="360" w:hanging="360"/>
      </w:pPr>
      <w:rPr>
        <w:rFonts w:ascii="Verdana" w:eastAsia="Times New Roman" w:hAnsi="Verdana" w:cs="Verdana"/>
        <w:b w:val="0"/>
      </w:rPr>
    </w:lvl>
    <w:lvl w:ilvl="1" w:tplc="0409001B">
      <w:start w:val="1"/>
      <w:numFmt w:val="lowerRoman"/>
      <w:lvlText w:val="%2."/>
      <w:lvlJc w:val="right"/>
      <w:pPr>
        <w:ind w:left="360" w:firstLine="0"/>
      </w:pPr>
      <w:rPr>
        <w:rFonts w:hint="default"/>
      </w:rPr>
    </w:lvl>
    <w:lvl w:ilvl="2" w:tplc="A6C0C1D2">
      <w:start w:val="1"/>
      <w:numFmt w:val="lowerRoman"/>
      <w:lvlText w:val="%3."/>
      <w:lvlJc w:val="right"/>
      <w:pPr>
        <w:ind w:left="144" w:hanging="288"/>
      </w:pPr>
      <w:rPr>
        <w:rFonts w:hint="default"/>
      </w:r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2D19558D"/>
    <w:multiLevelType w:val="multilevel"/>
    <w:tmpl w:val="1714ABB4"/>
    <w:lvl w:ilvl="0">
      <w:start w:val="1"/>
      <w:numFmt w:val="lowerLetter"/>
      <w:lvlText w:val="%1."/>
      <w:lvlJc w:val="left"/>
      <w:pPr>
        <w:tabs>
          <w:tab w:val="num" w:pos="360"/>
        </w:tabs>
        <w:ind w:left="360" w:hanging="360"/>
      </w:pPr>
      <w:rPr>
        <w:rFonts w:ascii="Verdana" w:eastAsia="Times New Roman" w:hAnsi="Verdana" w:cs="Verdana"/>
        <w:b w:val="0"/>
      </w:r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8">
    <w:nsid w:val="2E7E6448"/>
    <w:multiLevelType w:val="multilevel"/>
    <w:tmpl w:val="0D5010CA"/>
    <w:lvl w:ilvl="0">
      <w:start w:val="1"/>
      <w:numFmt w:val="lowerLetter"/>
      <w:lvlText w:val="%1."/>
      <w:lvlJc w:val="left"/>
      <w:pPr>
        <w:tabs>
          <w:tab w:val="num" w:pos="360"/>
        </w:tabs>
        <w:ind w:left="360" w:hanging="360"/>
      </w:pPr>
      <w:rPr>
        <w:rFonts w:ascii="Verdana" w:eastAsia="Times New Roman" w:hAnsi="Verdana" w:cs="Verdana" w:hint="default"/>
        <w:b w:val="0"/>
      </w:rPr>
    </w:lvl>
    <w:lvl w:ilvl="1">
      <w:start w:val="4"/>
      <w:numFmt w:val="decimal"/>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nsid w:val="302E203D"/>
    <w:multiLevelType w:val="multilevel"/>
    <w:tmpl w:val="D3B67264"/>
    <w:lvl w:ilvl="0">
      <w:start w:val="1"/>
      <w:numFmt w:val="decimal"/>
      <w:lvlText w:val="%1."/>
      <w:lvlJc w:val="left"/>
      <w:pPr>
        <w:tabs>
          <w:tab w:val="num" w:pos="360"/>
        </w:tabs>
        <w:ind w:left="360" w:hanging="360"/>
      </w:pPr>
      <w:rPr>
        <w:rFonts w:ascii="Verdana" w:eastAsia="Times New Roman" w:hAnsi="Verdana" w:cs="Verdana" w:hint="default"/>
        <w:b w:val="0"/>
      </w:rPr>
    </w:lvl>
    <w:lvl w:ilvl="1">
      <w:start w:val="4"/>
      <w:numFmt w:val="decimal"/>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0">
    <w:nsid w:val="31F54BDC"/>
    <w:multiLevelType w:val="multilevel"/>
    <w:tmpl w:val="F4DAD02A"/>
    <w:lvl w:ilvl="0">
      <w:start w:val="3"/>
      <w:numFmt w:val="decimal"/>
      <w:lvlText w:val="%1."/>
      <w:lvlJc w:val="left"/>
      <w:pPr>
        <w:tabs>
          <w:tab w:val="num" w:pos="360"/>
        </w:tabs>
        <w:ind w:left="360" w:hanging="360"/>
      </w:pPr>
      <w:rPr>
        <w:rFonts w:ascii="Verdana" w:eastAsia="Times New Roman" w:hAnsi="Verdana" w:cs="Verdana" w:hint="default"/>
        <w:b w:val="0"/>
      </w:rPr>
    </w:lvl>
    <w:lvl w:ilvl="1">
      <w:start w:val="1"/>
      <w:numFmt w:val="lowerRoman"/>
      <w:lvlText w:val="%2."/>
      <w:lvlJc w:val="left"/>
      <w:pPr>
        <w:ind w:left="1440" w:hanging="360"/>
      </w:pPr>
      <w:rPr>
        <w:rFonts w:ascii="Verdana" w:eastAsia="Times New Roman" w:hAnsi="Verdana" w:cs="Verdana"/>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1">
    <w:nsid w:val="346840FF"/>
    <w:multiLevelType w:val="multilevel"/>
    <w:tmpl w:val="D3B67264"/>
    <w:lvl w:ilvl="0">
      <w:start w:val="1"/>
      <w:numFmt w:val="decimal"/>
      <w:lvlText w:val="%1."/>
      <w:lvlJc w:val="left"/>
      <w:pPr>
        <w:tabs>
          <w:tab w:val="num" w:pos="360"/>
        </w:tabs>
        <w:ind w:left="360" w:hanging="360"/>
      </w:pPr>
      <w:rPr>
        <w:rFonts w:ascii="Verdana" w:eastAsia="Times New Roman" w:hAnsi="Verdana" w:cs="Verdana" w:hint="default"/>
        <w:b w:val="0"/>
      </w:rPr>
    </w:lvl>
    <w:lvl w:ilvl="1">
      <w:start w:val="4"/>
      <w:numFmt w:val="decimal"/>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nsid w:val="38000F6D"/>
    <w:multiLevelType w:val="hybridMultilevel"/>
    <w:tmpl w:val="DE5872D2"/>
    <w:lvl w:ilvl="0" w:tplc="0409001B">
      <w:start w:val="1"/>
      <w:numFmt w:val="lowerRoman"/>
      <w:lvlText w:val="%1."/>
      <w:lvlJc w:val="righ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3">
    <w:nsid w:val="39413A01"/>
    <w:multiLevelType w:val="hybridMultilevel"/>
    <w:tmpl w:val="11E0458E"/>
    <w:lvl w:ilvl="0" w:tplc="6AEC421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3BAE5356"/>
    <w:multiLevelType w:val="multilevel"/>
    <w:tmpl w:val="0D5010CA"/>
    <w:lvl w:ilvl="0">
      <w:start w:val="1"/>
      <w:numFmt w:val="lowerLetter"/>
      <w:lvlText w:val="%1."/>
      <w:lvlJc w:val="left"/>
      <w:pPr>
        <w:tabs>
          <w:tab w:val="num" w:pos="360"/>
        </w:tabs>
        <w:ind w:left="360" w:hanging="360"/>
      </w:pPr>
      <w:rPr>
        <w:rFonts w:ascii="Verdana" w:eastAsia="Times New Roman" w:hAnsi="Verdana" w:cs="Verdana" w:hint="default"/>
        <w:b w:val="0"/>
      </w:rPr>
    </w:lvl>
    <w:lvl w:ilvl="1">
      <w:start w:val="4"/>
      <w:numFmt w:val="decimal"/>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5">
    <w:nsid w:val="3C1F3050"/>
    <w:multiLevelType w:val="multilevel"/>
    <w:tmpl w:val="F5BAA814"/>
    <w:lvl w:ilvl="0">
      <w:start w:val="1"/>
      <w:numFmt w:val="lowerLetter"/>
      <w:lvlText w:val="%1."/>
      <w:lvlJc w:val="left"/>
      <w:pPr>
        <w:tabs>
          <w:tab w:val="num" w:pos="360"/>
        </w:tabs>
        <w:ind w:left="360" w:hanging="360"/>
      </w:pPr>
      <w:rPr>
        <w:rFonts w:ascii="Verdana" w:eastAsia="Times New Roman" w:hAnsi="Verdana" w:cs="Verdana" w:hint="default"/>
        <w:b w:val="0"/>
      </w:rPr>
    </w:lvl>
    <w:lvl w:ilvl="1">
      <w:start w:val="1"/>
      <w:numFmt w:val="decimal"/>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6">
    <w:nsid w:val="453D70D5"/>
    <w:multiLevelType w:val="singleLevel"/>
    <w:tmpl w:val="A3EC212E"/>
    <w:lvl w:ilvl="0">
      <w:start w:val="1"/>
      <w:numFmt w:val="bullet"/>
      <w:pStyle w:val="BulletedList1"/>
      <w:lvlText w:val=""/>
      <w:lvlJc w:val="left"/>
      <w:pPr>
        <w:tabs>
          <w:tab w:val="num" w:pos="360"/>
        </w:tabs>
        <w:ind w:left="360" w:hanging="360"/>
      </w:pPr>
      <w:rPr>
        <w:rFonts w:ascii="Symbol" w:hAnsi="Symbol" w:cs="Symbol" w:hint="default"/>
      </w:rPr>
    </w:lvl>
  </w:abstractNum>
  <w:abstractNum w:abstractNumId="17">
    <w:nsid w:val="49AF725D"/>
    <w:multiLevelType w:val="hybridMultilevel"/>
    <w:tmpl w:val="571C66D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B26397D"/>
    <w:multiLevelType w:val="hybridMultilevel"/>
    <w:tmpl w:val="37BED452"/>
    <w:lvl w:ilvl="0" w:tplc="3C4CB394">
      <w:start w:val="1"/>
      <w:numFmt w:val="decimal"/>
      <w:lvlText w:val="%1."/>
      <w:lvlJc w:val="left"/>
      <w:pPr>
        <w:ind w:left="360" w:hanging="360"/>
      </w:pPr>
      <w:rPr>
        <w:rFonts w:ascii="Verdana" w:eastAsia="Times New Roman" w:hAnsi="Verdana" w:cs="Verdana"/>
      </w:rPr>
    </w:lvl>
    <w:lvl w:ilvl="1" w:tplc="CA56B8E6">
      <w:start w:val="1"/>
      <w:numFmt w:val="lowerLetter"/>
      <w:lvlText w:val="%2."/>
      <w:lvlJc w:val="left"/>
      <w:pPr>
        <w:ind w:left="1080" w:hanging="360"/>
      </w:pPr>
      <w:rPr>
        <w:rFonts w:ascii="Verdana" w:eastAsia="Times New Roman" w:hAnsi="Verdana" w:cs="Verdana"/>
      </w:rPr>
    </w:lvl>
    <w:lvl w:ilvl="2" w:tplc="0409001B">
      <w:start w:val="1"/>
      <w:numFmt w:val="lowerRoman"/>
      <w:lvlText w:val="%3."/>
      <w:lvlJc w:val="right"/>
      <w:pPr>
        <w:ind w:left="144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4D434A4D"/>
    <w:multiLevelType w:val="multilevel"/>
    <w:tmpl w:val="A0289A5E"/>
    <w:lvl w:ilvl="0">
      <w:start w:val="1"/>
      <w:numFmt w:val="lowerLetter"/>
      <w:lvlText w:val="%1."/>
      <w:lvlJc w:val="left"/>
      <w:pPr>
        <w:tabs>
          <w:tab w:val="num" w:pos="360"/>
        </w:tabs>
        <w:ind w:left="360" w:hanging="360"/>
      </w:pPr>
      <w:rPr>
        <w:rFonts w:ascii="Verdana" w:eastAsia="Times New Roman" w:hAnsi="Verdana" w:cs="Verdana"/>
        <w:b w:val="0"/>
      </w:rPr>
    </w:lvl>
    <w:lvl w:ilvl="1">
      <w:start w:val="1"/>
      <w:numFmt w:val="lowerRoman"/>
      <w:lvlText w:val="%2."/>
      <w:lvlJc w:val="left"/>
      <w:pPr>
        <w:ind w:left="1440" w:hanging="360"/>
      </w:pPr>
      <w:rPr>
        <w:rFonts w:ascii="Verdana" w:eastAsia="Times New Roman" w:hAnsi="Verdana" w:cs="Verdana"/>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0">
    <w:nsid w:val="4E847240"/>
    <w:multiLevelType w:val="multilevel"/>
    <w:tmpl w:val="9D6E2FA0"/>
    <w:lvl w:ilvl="0">
      <w:start w:val="1"/>
      <w:numFmt w:val="lowerLetter"/>
      <w:lvlText w:val="%1."/>
      <w:lvlJc w:val="left"/>
      <w:pPr>
        <w:tabs>
          <w:tab w:val="num" w:pos="360"/>
        </w:tabs>
        <w:ind w:left="360" w:hanging="360"/>
      </w:pPr>
      <w:rPr>
        <w:rFonts w:ascii="Verdana" w:eastAsia="Times New Roman" w:hAnsi="Verdana" w:cs="Verdana" w:hint="default"/>
        <w:b w:val="0"/>
      </w:rPr>
    </w:lvl>
    <w:lvl w:ilvl="1">
      <w:start w:val="3"/>
      <w:numFmt w:val="decimal"/>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1">
    <w:nsid w:val="4E8F04E9"/>
    <w:multiLevelType w:val="multilevel"/>
    <w:tmpl w:val="F8AA2E3E"/>
    <w:lvl w:ilvl="0">
      <w:start w:val="1"/>
      <w:numFmt w:val="bullet"/>
      <w:lvlText w:val=""/>
      <w:lvlJc w:val="left"/>
      <w:pPr>
        <w:tabs>
          <w:tab w:val="num" w:pos="360"/>
        </w:tabs>
        <w:ind w:left="360" w:hanging="360"/>
      </w:pPr>
      <w:rPr>
        <w:rFonts w:ascii="Symbol" w:hAnsi="Symbol" w:hint="default"/>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bullet"/>
      <w:lvlText w:val=""/>
      <w:lvlJc w:val="left"/>
      <w:pPr>
        <w:ind w:left="2880" w:hanging="360"/>
      </w:pPr>
      <w:rPr>
        <w:rFonts w:ascii="Symbol" w:hAnsi="Symbol" w:hint="default"/>
      </w:r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2">
    <w:nsid w:val="56E4232A"/>
    <w:multiLevelType w:val="hybridMultilevel"/>
    <w:tmpl w:val="BBD450C8"/>
    <w:lvl w:ilvl="0" w:tplc="0409000F">
      <w:start w:val="1"/>
      <w:numFmt w:val="decimal"/>
      <w:lvlText w:val="%1."/>
      <w:lvlJc w:val="left"/>
      <w:pPr>
        <w:ind w:left="810" w:hanging="360"/>
      </w:pPr>
      <w:rPr>
        <w:rFonts w:hint="default"/>
      </w:rPr>
    </w:lvl>
    <w:lvl w:ilvl="1" w:tplc="04090019">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3">
    <w:nsid w:val="57117B3A"/>
    <w:multiLevelType w:val="hybridMultilevel"/>
    <w:tmpl w:val="8C0E6FC6"/>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24">
    <w:nsid w:val="621F1716"/>
    <w:multiLevelType w:val="hybridMultilevel"/>
    <w:tmpl w:val="D264FE2A"/>
    <w:lvl w:ilvl="0" w:tplc="36B63B84">
      <w:start w:val="1"/>
      <w:numFmt w:val="decimal"/>
      <w:lvlText w:val="%1."/>
      <w:lvlJc w:val="left"/>
      <w:pPr>
        <w:ind w:left="360" w:hanging="360"/>
      </w:pPr>
      <w:rPr>
        <w:rFonts w:ascii="Verdana" w:eastAsia="Times New Roman" w:hAnsi="Verdana" w:cs="Verdana"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23B2D6D"/>
    <w:multiLevelType w:val="hybridMultilevel"/>
    <w:tmpl w:val="A0045198"/>
    <w:lvl w:ilvl="0" w:tplc="04090019">
      <w:start w:val="1"/>
      <w:numFmt w:val="lowerLetter"/>
      <w:lvlText w:val="%1."/>
      <w:lvlJc w:val="left"/>
      <w:pPr>
        <w:ind w:left="720" w:hanging="360"/>
      </w:pPr>
      <w:rPr>
        <w:rFonts w:hint="default"/>
      </w:rPr>
    </w:lvl>
    <w:lvl w:ilvl="1" w:tplc="B15CC924">
      <w:start w:val="1"/>
      <w:numFmt w:val="lowerRoman"/>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629770C"/>
    <w:multiLevelType w:val="hybridMultilevel"/>
    <w:tmpl w:val="F7123244"/>
    <w:lvl w:ilvl="0" w:tplc="FF307E62">
      <w:start w:val="27"/>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7">
    <w:nsid w:val="66924B5F"/>
    <w:multiLevelType w:val="multilevel"/>
    <w:tmpl w:val="20ACE78E"/>
    <w:lvl w:ilvl="0">
      <w:start w:val="3"/>
      <w:numFmt w:val="lowerLetter"/>
      <w:lvlText w:val="%1."/>
      <w:lvlJc w:val="left"/>
      <w:pPr>
        <w:tabs>
          <w:tab w:val="num" w:pos="720"/>
        </w:tabs>
        <w:ind w:left="720" w:hanging="360"/>
      </w:pPr>
      <w:rPr>
        <w:rFonts w:ascii="Verdana" w:eastAsia="Times New Roman" w:hAnsi="Verdana" w:cs="Verdana" w:hint="default"/>
        <w:b w:val="0"/>
      </w:rPr>
    </w:lvl>
    <w:lvl w:ilvl="1">
      <w:start w:val="1"/>
      <w:numFmt w:val="lowerRoman"/>
      <w:lvlText w:val="%2."/>
      <w:lvlJc w:val="left"/>
      <w:pPr>
        <w:ind w:left="1800" w:hanging="360"/>
      </w:pPr>
      <w:rPr>
        <w:rFonts w:ascii="Verdana" w:eastAsia="Times New Roman" w:hAnsi="Verdana" w:cs="Verdana" w:hint="default"/>
      </w:rPr>
    </w:lvl>
    <w:lvl w:ilvl="2">
      <w:start w:val="1"/>
      <w:numFmt w:val="lowerRoman"/>
      <w:lvlText w:val="%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28">
    <w:nsid w:val="694C6613"/>
    <w:multiLevelType w:val="hybridMultilevel"/>
    <w:tmpl w:val="94867882"/>
    <w:lvl w:ilvl="0" w:tplc="8A068264">
      <w:start w:val="1"/>
      <w:numFmt w:val="decimal"/>
      <w:lvlText w:val="%1."/>
      <w:lvlJc w:val="left"/>
      <w:pPr>
        <w:ind w:left="360" w:hanging="360"/>
      </w:pPr>
      <w:rPr>
        <w:rFonts w:ascii="Verdana" w:eastAsia="Times New Roman" w:hAnsi="Verdana" w:cs="Verdana"/>
        <w:b w:val="0"/>
      </w:rPr>
    </w:lvl>
    <w:lvl w:ilvl="1" w:tplc="2EE0C98C">
      <w:start w:val="1"/>
      <w:numFmt w:val="lowerLetter"/>
      <w:lvlText w:val="%2."/>
      <w:lvlJc w:val="left"/>
      <w:pPr>
        <w:ind w:left="360" w:firstLine="0"/>
      </w:pPr>
      <w:rPr>
        <w:rFonts w:hint="default"/>
      </w:rPr>
    </w:lvl>
    <w:lvl w:ilvl="2" w:tplc="A6C0C1D2">
      <w:start w:val="1"/>
      <w:numFmt w:val="lowerRoman"/>
      <w:lvlText w:val="%3."/>
      <w:lvlJc w:val="right"/>
      <w:pPr>
        <w:ind w:left="144" w:hanging="288"/>
      </w:pPr>
      <w:rPr>
        <w:rFonts w:hint="default"/>
      </w:r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nsid w:val="69DE3A0E"/>
    <w:multiLevelType w:val="hybridMultilevel"/>
    <w:tmpl w:val="53CE7A8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BE04C38"/>
    <w:multiLevelType w:val="singleLevel"/>
    <w:tmpl w:val="1B76FDC0"/>
    <w:lvl w:ilvl="0">
      <w:start w:val="1"/>
      <w:numFmt w:val="decimal"/>
      <w:pStyle w:val="NumberedList2"/>
      <w:lvlText w:val="%1."/>
      <w:lvlJc w:val="left"/>
      <w:pPr>
        <w:tabs>
          <w:tab w:val="num" w:pos="720"/>
        </w:tabs>
        <w:ind w:left="720" w:hanging="360"/>
      </w:pPr>
    </w:lvl>
  </w:abstractNum>
  <w:abstractNum w:abstractNumId="31">
    <w:nsid w:val="70C804DC"/>
    <w:multiLevelType w:val="singleLevel"/>
    <w:tmpl w:val="1F8A68C4"/>
    <w:lvl w:ilvl="0">
      <w:start w:val="1"/>
      <w:numFmt w:val="bullet"/>
      <w:pStyle w:val="BulletedList2"/>
      <w:lvlText w:val=""/>
      <w:lvlJc w:val="left"/>
      <w:pPr>
        <w:tabs>
          <w:tab w:val="num" w:pos="720"/>
        </w:tabs>
        <w:ind w:left="720" w:hanging="360"/>
      </w:pPr>
      <w:rPr>
        <w:rFonts w:ascii="Symbol" w:hAnsi="Symbol" w:cs="Symbol" w:hint="default"/>
      </w:rPr>
    </w:lvl>
  </w:abstractNum>
  <w:abstractNum w:abstractNumId="32">
    <w:nsid w:val="71824C86"/>
    <w:multiLevelType w:val="multilevel"/>
    <w:tmpl w:val="E20ED080"/>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33">
    <w:nsid w:val="71BB74F4"/>
    <w:multiLevelType w:val="multilevel"/>
    <w:tmpl w:val="8E525E74"/>
    <w:lvl w:ilvl="0">
      <w:start w:val="1"/>
      <w:numFmt w:val="decimal"/>
      <w:pStyle w:val="NumberedList1"/>
      <w:lvlText w:val="%1."/>
      <w:lvlJc w:val="left"/>
      <w:pPr>
        <w:tabs>
          <w:tab w:val="num" w:pos="360"/>
        </w:tabs>
        <w:ind w:left="36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4">
    <w:nsid w:val="73FF5E3F"/>
    <w:multiLevelType w:val="hybridMultilevel"/>
    <w:tmpl w:val="B0809518"/>
    <w:lvl w:ilvl="0" w:tplc="0409001B">
      <w:start w:val="1"/>
      <w:numFmt w:val="lowerRoman"/>
      <w:lvlText w:val="%1."/>
      <w:lvlJc w:val="right"/>
      <w:pPr>
        <w:ind w:left="1080" w:hanging="360"/>
      </w:pPr>
    </w:lvl>
    <w:lvl w:ilvl="1" w:tplc="4A9A772C">
      <w:start w:val="1"/>
      <w:numFmt w:val="decimal"/>
      <w:lvlText w:val="%2."/>
      <w:lvlJc w:val="left"/>
      <w:pPr>
        <w:ind w:left="1800" w:hanging="360"/>
      </w:pPr>
      <w:rPr>
        <w:rFonts w:ascii="Verdana" w:eastAsia="Times New Roman" w:hAnsi="Verdana" w:cs="Verdana"/>
      </w:rPr>
    </w:lvl>
    <w:lvl w:ilvl="2" w:tplc="0409001B" w:tentative="1">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nsid w:val="755751E9"/>
    <w:multiLevelType w:val="hybridMultilevel"/>
    <w:tmpl w:val="22742710"/>
    <w:lvl w:ilvl="0" w:tplc="0409001B">
      <w:start w:val="1"/>
      <w:numFmt w:val="lowerRoman"/>
      <w:lvlText w:val="%1."/>
      <w:lvlJc w:val="righ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79602F1D"/>
    <w:multiLevelType w:val="multilevel"/>
    <w:tmpl w:val="2CD2DB7C"/>
    <w:lvl w:ilvl="0">
      <w:start w:val="1"/>
      <w:numFmt w:val="decimal"/>
      <w:lvlText w:val="%1."/>
      <w:lvlJc w:val="left"/>
      <w:pPr>
        <w:tabs>
          <w:tab w:val="num" w:pos="360"/>
        </w:tabs>
        <w:ind w:left="36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bullet"/>
      <w:lvlText w:val=""/>
      <w:lvlJc w:val="left"/>
      <w:pPr>
        <w:ind w:left="2880" w:hanging="360"/>
      </w:pPr>
      <w:rPr>
        <w:rFonts w:ascii="Symbol" w:hAnsi="Symbol" w:hint="default"/>
      </w:r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nsid w:val="7ACA67C1"/>
    <w:multiLevelType w:val="hybridMultilevel"/>
    <w:tmpl w:val="0AD28A7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2"/>
  </w:num>
  <w:num w:numId="2">
    <w:abstractNumId w:val="16"/>
  </w:num>
  <w:num w:numId="3">
    <w:abstractNumId w:val="33"/>
  </w:num>
  <w:num w:numId="4">
    <w:abstractNumId w:val="31"/>
  </w:num>
  <w:num w:numId="5">
    <w:abstractNumId w:val="30"/>
  </w:num>
  <w:num w:numId="6">
    <w:abstractNumId w:val="33"/>
    <w:lvlOverride w:ilvl="0">
      <w:startOverride w:val="1"/>
    </w:lvlOverride>
  </w:num>
  <w:num w:numId="7">
    <w:abstractNumId w:val="33"/>
    <w:lvlOverride w:ilvl="0">
      <w:startOverride w:val="1"/>
    </w:lvlOverride>
  </w:num>
  <w:num w:numId="8">
    <w:abstractNumId w:val="33"/>
    <w:lvlOverride w:ilvl="0">
      <w:startOverride w:val="1"/>
    </w:lvlOverride>
  </w:num>
  <w:num w:numId="9">
    <w:abstractNumId w:val="33"/>
    <w:lvlOverride w:ilvl="0">
      <w:startOverride w:val="1"/>
    </w:lvlOverride>
  </w:num>
  <w:num w:numId="10">
    <w:abstractNumId w:val="29"/>
  </w:num>
  <w:num w:numId="11">
    <w:abstractNumId w:val="28"/>
  </w:num>
  <w:num w:numId="12">
    <w:abstractNumId w:val="18"/>
  </w:num>
  <w:num w:numId="13">
    <w:abstractNumId w:val="2"/>
  </w:num>
  <w:num w:numId="14">
    <w:abstractNumId w:val="25"/>
  </w:num>
  <w:num w:numId="15">
    <w:abstractNumId w:val="22"/>
  </w:num>
  <w:num w:numId="16">
    <w:abstractNumId w:val="37"/>
  </w:num>
  <w:num w:numId="17">
    <w:abstractNumId w:val="17"/>
  </w:num>
  <w:num w:numId="18">
    <w:abstractNumId w:val="34"/>
  </w:num>
  <w:num w:numId="19">
    <w:abstractNumId w:val="35"/>
  </w:num>
  <w:num w:numId="20">
    <w:abstractNumId w:val="13"/>
  </w:num>
  <w:num w:numId="21">
    <w:abstractNumId w:val="12"/>
  </w:num>
  <w:num w:numId="22">
    <w:abstractNumId w:val="1"/>
  </w:num>
  <w:num w:numId="23">
    <w:abstractNumId w:val="6"/>
  </w:num>
  <w:num w:numId="24">
    <w:abstractNumId w:val="7"/>
  </w:num>
  <w:num w:numId="25">
    <w:abstractNumId w:val="36"/>
  </w:num>
  <w:num w:numId="26">
    <w:abstractNumId w:val="21"/>
  </w:num>
  <w:num w:numId="27">
    <w:abstractNumId w:val="3"/>
  </w:num>
  <w:num w:numId="28">
    <w:abstractNumId w:val="26"/>
  </w:num>
  <w:num w:numId="29">
    <w:abstractNumId w:val="0"/>
  </w:num>
  <w:num w:numId="30">
    <w:abstractNumId w:val="24"/>
  </w:num>
  <w:num w:numId="31">
    <w:abstractNumId w:val="19"/>
  </w:num>
  <w:num w:numId="32">
    <w:abstractNumId w:val="27"/>
  </w:num>
  <w:num w:numId="33">
    <w:abstractNumId w:val="23"/>
  </w:num>
  <w:num w:numId="34">
    <w:abstractNumId w:val="5"/>
  </w:num>
  <w:num w:numId="35">
    <w:abstractNumId w:val="15"/>
  </w:num>
  <w:num w:numId="36">
    <w:abstractNumId w:val="20"/>
  </w:num>
  <w:num w:numId="37">
    <w:abstractNumId w:val="14"/>
  </w:num>
  <w:num w:numId="38">
    <w:abstractNumId w:val="10"/>
  </w:num>
  <w:num w:numId="39">
    <w:abstractNumId w:val="8"/>
  </w:num>
  <w:num w:numId="40">
    <w:abstractNumId w:val="9"/>
  </w:num>
  <w:num w:numId="41">
    <w:abstractNumId w:val="11"/>
  </w:num>
  <w:num w:numId="42">
    <w:abstractNumId w:val="4"/>
  </w:num>
  <w:numIdMacAtCleanup w:val="3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removePersonalInformation/>
  <w:removeDateAndTime/>
  <w:embedSystemFonts/>
  <w:stylePaneFormatFilter w:val="3F01"/>
  <w:trackRevisions/>
  <w:doNotTrackFormatting/>
  <w:defaultTabStop w:val="720"/>
  <w:doNotHyphenateCaps/>
  <w:characterSpacingControl w:val="doNotCompress"/>
  <w:doNotValidateAgainstSchema/>
  <w:doNotDemarcateInvalidXml/>
  <w:hdrShapeDefaults>
    <o:shapedefaults v:ext="edit" spidmax="179202"/>
  </w:hdrShapeDefaults>
  <w:footnotePr>
    <w:footnote w:id="0"/>
    <w:footnote w:id="1"/>
  </w:footnotePr>
  <w:endnotePr>
    <w:endnote w:id="0"/>
    <w:endnote w:id="1"/>
  </w:endnotePr>
  <w:compat/>
  <w:rsids>
    <w:rsidRoot w:val="00054DDC"/>
    <w:rsid w:val="0000032D"/>
    <w:rsid w:val="00000715"/>
    <w:rsid w:val="000008FE"/>
    <w:rsid w:val="00001BF3"/>
    <w:rsid w:val="00003E22"/>
    <w:rsid w:val="000042D4"/>
    <w:rsid w:val="0000496A"/>
    <w:rsid w:val="0000701D"/>
    <w:rsid w:val="00013C5B"/>
    <w:rsid w:val="00014872"/>
    <w:rsid w:val="000163B7"/>
    <w:rsid w:val="000166BE"/>
    <w:rsid w:val="0001729B"/>
    <w:rsid w:val="00017C0C"/>
    <w:rsid w:val="000219D7"/>
    <w:rsid w:val="00021D9B"/>
    <w:rsid w:val="00026199"/>
    <w:rsid w:val="00027ABA"/>
    <w:rsid w:val="000306AA"/>
    <w:rsid w:val="00036363"/>
    <w:rsid w:val="00036771"/>
    <w:rsid w:val="00037717"/>
    <w:rsid w:val="000409F1"/>
    <w:rsid w:val="00040AF8"/>
    <w:rsid w:val="00041A9A"/>
    <w:rsid w:val="00041AC1"/>
    <w:rsid w:val="0004282E"/>
    <w:rsid w:val="00043BAA"/>
    <w:rsid w:val="00044268"/>
    <w:rsid w:val="00044CCC"/>
    <w:rsid w:val="000500FF"/>
    <w:rsid w:val="00051DFF"/>
    <w:rsid w:val="00053161"/>
    <w:rsid w:val="00054253"/>
    <w:rsid w:val="00054DDC"/>
    <w:rsid w:val="000565D0"/>
    <w:rsid w:val="00061939"/>
    <w:rsid w:val="00062C34"/>
    <w:rsid w:val="00063B28"/>
    <w:rsid w:val="00066AC7"/>
    <w:rsid w:val="00072109"/>
    <w:rsid w:val="00072407"/>
    <w:rsid w:val="00072FB2"/>
    <w:rsid w:val="00073487"/>
    <w:rsid w:val="00080F51"/>
    <w:rsid w:val="0008163E"/>
    <w:rsid w:val="00084D67"/>
    <w:rsid w:val="000915A1"/>
    <w:rsid w:val="00092C87"/>
    <w:rsid w:val="00094105"/>
    <w:rsid w:val="00096B44"/>
    <w:rsid w:val="000A30EF"/>
    <w:rsid w:val="000A6402"/>
    <w:rsid w:val="000A649C"/>
    <w:rsid w:val="000A7C18"/>
    <w:rsid w:val="000B122A"/>
    <w:rsid w:val="000B3733"/>
    <w:rsid w:val="000B68BF"/>
    <w:rsid w:val="000C0CFF"/>
    <w:rsid w:val="000C1E5E"/>
    <w:rsid w:val="000C230F"/>
    <w:rsid w:val="000C258F"/>
    <w:rsid w:val="000C2BC5"/>
    <w:rsid w:val="000C5CCC"/>
    <w:rsid w:val="000C6BB6"/>
    <w:rsid w:val="000D6129"/>
    <w:rsid w:val="000D76D6"/>
    <w:rsid w:val="000E4887"/>
    <w:rsid w:val="000E587B"/>
    <w:rsid w:val="000E6FBD"/>
    <w:rsid w:val="000F0195"/>
    <w:rsid w:val="000F040C"/>
    <w:rsid w:val="000F2EEB"/>
    <w:rsid w:val="000F47E1"/>
    <w:rsid w:val="000F4A53"/>
    <w:rsid w:val="000F5003"/>
    <w:rsid w:val="000F56C8"/>
    <w:rsid w:val="000F73EC"/>
    <w:rsid w:val="00100553"/>
    <w:rsid w:val="00100C7F"/>
    <w:rsid w:val="00101D6B"/>
    <w:rsid w:val="001022DA"/>
    <w:rsid w:val="00102704"/>
    <w:rsid w:val="001032D4"/>
    <w:rsid w:val="00105175"/>
    <w:rsid w:val="001051F8"/>
    <w:rsid w:val="001057EF"/>
    <w:rsid w:val="001063DE"/>
    <w:rsid w:val="00106689"/>
    <w:rsid w:val="00106817"/>
    <w:rsid w:val="00110958"/>
    <w:rsid w:val="00111B4E"/>
    <w:rsid w:val="00111F7F"/>
    <w:rsid w:val="00112DD7"/>
    <w:rsid w:val="00114173"/>
    <w:rsid w:val="00115784"/>
    <w:rsid w:val="00117284"/>
    <w:rsid w:val="00120D4B"/>
    <w:rsid w:val="00121A8D"/>
    <w:rsid w:val="0012261D"/>
    <w:rsid w:val="001233BA"/>
    <w:rsid w:val="00124988"/>
    <w:rsid w:val="001258AA"/>
    <w:rsid w:val="001263C0"/>
    <w:rsid w:val="001278BF"/>
    <w:rsid w:val="00127C0B"/>
    <w:rsid w:val="00130016"/>
    <w:rsid w:val="001310E8"/>
    <w:rsid w:val="001313B3"/>
    <w:rsid w:val="00141C64"/>
    <w:rsid w:val="001442E5"/>
    <w:rsid w:val="001477CC"/>
    <w:rsid w:val="00147B4A"/>
    <w:rsid w:val="00150B80"/>
    <w:rsid w:val="00151C77"/>
    <w:rsid w:val="0015384B"/>
    <w:rsid w:val="001604E9"/>
    <w:rsid w:val="00161DB3"/>
    <w:rsid w:val="00165D93"/>
    <w:rsid w:val="001714E0"/>
    <w:rsid w:val="00171549"/>
    <w:rsid w:val="001737C1"/>
    <w:rsid w:val="00175F45"/>
    <w:rsid w:val="0017745C"/>
    <w:rsid w:val="0017783F"/>
    <w:rsid w:val="00181792"/>
    <w:rsid w:val="001823AB"/>
    <w:rsid w:val="0018297A"/>
    <w:rsid w:val="00186CE8"/>
    <w:rsid w:val="001902D8"/>
    <w:rsid w:val="00196059"/>
    <w:rsid w:val="001A059A"/>
    <w:rsid w:val="001A14F4"/>
    <w:rsid w:val="001A37ED"/>
    <w:rsid w:val="001A4434"/>
    <w:rsid w:val="001A5E30"/>
    <w:rsid w:val="001A728F"/>
    <w:rsid w:val="001B2CD2"/>
    <w:rsid w:val="001B4DF7"/>
    <w:rsid w:val="001B5843"/>
    <w:rsid w:val="001B5DA9"/>
    <w:rsid w:val="001C0A4B"/>
    <w:rsid w:val="001C1044"/>
    <w:rsid w:val="001C5FB9"/>
    <w:rsid w:val="001C7AAD"/>
    <w:rsid w:val="001C7F59"/>
    <w:rsid w:val="001D03A9"/>
    <w:rsid w:val="001D0F54"/>
    <w:rsid w:val="001D22C7"/>
    <w:rsid w:val="001D5744"/>
    <w:rsid w:val="001D5F70"/>
    <w:rsid w:val="001E2379"/>
    <w:rsid w:val="001E4539"/>
    <w:rsid w:val="001E469E"/>
    <w:rsid w:val="001E71CD"/>
    <w:rsid w:val="001F0652"/>
    <w:rsid w:val="001F1F85"/>
    <w:rsid w:val="001F2A01"/>
    <w:rsid w:val="001F2E10"/>
    <w:rsid w:val="001F33A9"/>
    <w:rsid w:val="001F4DEA"/>
    <w:rsid w:val="001F5BA2"/>
    <w:rsid w:val="00200661"/>
    <w:rsid w:val="00201B10"/>
    <w:rsid w:val="002037EC"/>
    <w:rsid w:val="0020435C"/>
    <w:rsid w:val="00204661"/>
    <w:rsid w:val="002052B4"/>
    <w:rsid w:val="002057B7"/>
    <w:rsid w:val="002068E0"/>
    <w:rsid w:val="00207100"/>
    <w:rsid w:val="00210D3E"/>
    <w:rsid w:val="00211C44"/>
    <w:rsid w:val="002177F6"/>
    <w:rsid w:val="00221F18"/>
    <w:rsid w:val="00222E5A"/>
    <w:rsid w:val="002241C3"/>
    <w:rsid w:val="00224935"/>
    <w:rsid w:val="00226701"/>
    <w:rsid w:val="00230BFC"/>
    <w:rsid w:val="00232733"/>
    <w:rsid w:val="00233375"/>
    <w:rsid w:val="002359A3"/>
    <w:rsid w:val="00236679"/>
    <w:rsid w:val="00237D14"/>
    <w:rsid w:val="00240AD1"/>
    <w:rsid w:val="00240D7D"/>
    <w:rsid w:val="00241BC3"/>
    <w:rsid w:val="00243F1D"/>
    <w:rsid w:val="0025053F"/>
    <w:rsid w:val="00252A55"/>
    <w:rsid w:val="00252D63"/>
    <w:rsid w:val="00252E5F"/>
    <w:rsid w:val="0025456F"/>
    <w:rsid w:val="0025479C"/>
    <w:rsid w:val="00254A42"/>
    <w:rsid w:val="00257632"/>
    <w:rsid w:val="00257F84"/>
    <w:rsid w:val="0026090F"/>
    <w:rsid w:val="00267A4C"/>
    <w:rsid w:val="00267DEB"/>
    <w:rsid w:val="002721CC"/>
    <w:rsid w:val="00272CD2"/>
    <w:rsid w:val="00274219"/>
    <w:rsid w:val="00275C2F"/>
    <w:rsid w:val="002765E7"/>
    <w:rsid w:val="00277356"/>
    <w:rsid w:val="002805E5"/>
    <w:rsid w:val="00283E06"/>
    <w:rsid w:val="0028546E"/>
    <w:rsid w:val="00287133"/>
    <w:rsid w:val="002871A9"/>
    <w:rsid w:val="0029247D"/>
    <w:rsid w:val="00292A6A"/>
    <w:rsid w:val="00293B3E"/>
    <w:rsid w:val="002942AC"/>
    <w:rsid w:val="00296C83"/>
    <w:rsid w:val="002A1A98"/>
    <w:rsid w:val="002A234B"/>
    <w:rsid w:val="002A607B"/>
    <w:rsid w:val="002A7A33"/>
    <w:rsid w:val="002B2368"/>
    <w:rsid w:val="002B2989"/>
    <w:rsid w:val="002B56AF"/>
    <w:rsid w:val="002B57B4"/>
    <w:rsid w:val="002C06AE"/>
    <w:rsid w:val="002C2A3A"/>
    <w:rsid w:val="002C33C1"/>
    <w:rsid w:val="002C6C27"/>
    <w:rsid w:val="002C7A81"/>
    <w:rsid w:val="002D1E25"/>
    <w:rsid w:val="002D2D05"/>
    <w:rsid w:val="002D3A18"/>
    <w:rsid w:val="002D55B3"/>
    <w:rsid w:val="002D6742"/>
    <w:rsid w:val="002D6E27"/>
    <w:rsid w:val="002D72DC"/>
    <w:rsid w:val="002D7CF6"/>
    <w:rsid w:val="002E2147"/>
    <w:rsid w:val="002E44DD"/>
    <w:rsid w:val="002E59E4"/>
    <w:rsid w:val="002E7D71"/>
    <w:rsid w:val="002F2C3D"/>
    <w:rsid w:val="002F647E"/>
    <w:rsid w:val="0030141F"/>
    <w:rsid w:val="00302F59"/>
    <w:rsid w:val="00303204"/>
    <w:rsid w:val="00304CC9"/>
    <w:rsid w:val="003069E4"/>
    <w:rsid w:val="00306DB6"/>
    <w:rsid w:val="003071F3"/>
    <w:rsid w:val="00310362"/>
    <w:rsid w:val="00320C5D"/>
    <w:rsid w:val="003216CF"/>
    <w:rsid w:val="00323081"/>
    <w:rsid w:val="00324505"/>
    <w:rsid w:val="00324BBD"/>
    <w:rsid w:val="003264EE"/>
    <w:rsid w:val="003279EC"/>
    <w:rsid w:val="0033006F"/>
    <w:rsid w:val="003313BC"/>
    <w:rsid w:val="0033161B"/>
    <w:rsid w:val="00331726"/>
    <w:rsid w:val="003324E4"/>
    <w:rsid w:val="00352F63"/>
    <w:rsid w:val="003547CC"/>
    <w:rsid w:val="003605DF"/>
    <w:rsid w:val="00361F5E"/>
    <w:rsid w:val="00362663"/>
    <w:rsid w:val="003647B8"/>
    <w:rsid w:val="00364BBE"/>
    <w:rsid w:val="003700B1"/>
    <w:rsid w:val="00372D5A"/>
    <w:rsid w:val="0037442B"/>
    <w:rsid w:val="0037540C"/>
    <w:rsid w:val="00377488"/>
    <w:rsid w:val="0037795B"/>
    <w:rsid w:val="00377F78"/>
    <w:rsid w:val="0039089D"/>
    <w:rsid w:val="0039198E"/>
    <w:rsid w:val="00391D88"/>
    <w:rsid w:val="00392222"/>
    <w:rsid w:val="003950BC"/>
    <w:rsid w:val="00396674"/>
    <w:rsid w:val="00396A76"/>
    <w:rsid w:val="00396CFF"/>
    <w:rsid w:val="003A1ECD"/>
    <w:rsid w:val="003A37DD"/>
    <w:rsid w:val="003A5D3B"/>
    <w:rsid w:val="003B191F"/>
    <w:rsid w:val="003B318B"/>
    <w:rsid w:val="003B49DA"/>
    <w:rsid w:val="003C017E"/>
    <w:rsid w:val="003C0281"/>
    <w:rsid w:val="003C2CB8"/>
    <w:rsid w:val="003C2CF1"/>
    <w:rsid w:val="003C309F"/>
    <w:rsid w:val="003D06FE"/>
    <w:rsid w:val="003D41E8"/>
    <w:rsid w:val="003D4DD2"/>
    <w:rsid w:val="003E0AE1"/>
    <w:rsid w:val="003E1C09"/>
    <w:rsid w:val="003E3470"/>
    <w:rsid w:val="003E4776"/>
    <w:rsid w:val="003E5A21"/>
    <w:rsid w:val="003F0F1E"/>
    <w:rsid w:val="003F13B0"/>
    <w:rsid w:val="003F163E"/>
    <w:rsid w:val="00404975"/>
    <w:rsid w:val="00405354"/>
    <w:rsid w:val="004053C8"/>
    <w:rsid w:val="004101F7"/>
    <w:rsid w:val="00410891"/>
    <w:rsid w:val="0041121F"/>
    <w:rsid w:val="00413C3C"/>
    <w:rsid w:val="00414FA1"/>
    <w:rsid w:val="00415411"/>
    <w:rsid w:val="004163EC"/>
    <w:rsid w:val="00417C87"/>
    <w:rsid w:val="0042062F"/>
    <w:rsid w:val="00420655"/>
    <w:rsid w:val="00420952"/>
    <w:rsid w:val="004213C1"/>
    <w:rsid w:val="0042177C"/>
    <w:rsid w:val="00423F01"/>
    <w:rsid w:val="0042464F"/>
    <w:rsid w:val="00424A9F"/>
    <w:rsid w:val="00424BEE"/>
    <w:rsid w:val="0042513E"/>
    <w:rsid w:val="0042653B"/>
    <w:rsid w:val="00426D75"/>
    <w:rsid w:val="00431EB4"/>
    <w:rsid w:val="0043221B"/>
    <w:rsid w:val="004338DF"/>
    <w:rsid w:val="00433A32"/>
    <w:rsid w:val="004365A2"/>
    <w:rsid w:val="00437B14"/>
    <w:rsid w:val="004411BC"/>
    <w:rsid w:val="00442584"/>
    <w:rsid w:val="00442E6A"/>
    <w:rsid w:val="00443B05"/>
    <w:rsid w:val="004460D7"/>
    <w:rsid w:val="0044616B"/>
    <w:rsid w:val="00446439"/>
    <w:rsid w:val="0045123E"/>
    <w:rsid w:val="00451718"/>
    <w:rsid w:val="00452CD3"/>
    <w:rsid w:val="00455039"/>
    <w:rsid w:val="004574C8"/>
    <w:rsid w:val="00457581"/>
    <w:rsid w:val="00460448"/>
    <w:rsid w:val="00460C7B"/>
    <w:rsid w:val="004645A2"/>
    <w:rsid w:val="00464C54"/>
    <w:rsid w:val="00465AE6"/>
    <w:rsid w:val="00466666"/>
    <w:rsid w:val="00474FA1"/>
    <w:rsid w:val="004757D1"/>
    <w:rsid w:val="00476101"/>
    <w:rsid w:val="004773C1"/>
    <w:rsid w:val="004811BE"/>
    <w:rsid w:val="0048224C"/>
    <w:rsid w:val="0048486F"/>
    <w:rsid w:val="00485B04"/>
    <w:rsid w:val="00490812"/>
    <w:rsid w:val="004929FB"/>
    <w:rsid w:val="00493477"/>
    <w:rsid w:val="00495387"/>
    <w:rsid w:val="00496D99"/>
    <w:rsid w:val="004A2007"/>
    <w:rsid w:val="004A53B8"/>
    <w:rsid w:val="004A5D0B"/>
    <w:rsid w:val="004A6122"/>
    <w:rsid w:val="004A62DE"/>
    <w:rsid w:val="004A783A"/>
    <w:rsid w:val="004A7938"/>
    <w:rsid w:val="004A7BF7"/>
    <w:rsid w:val="004B135A"/>
    <w:rsid w:val="004B28EA"/>
    <w:rsid w:val="004B31CD"/>
    <w:rsid w:val="004B33AF"/>
    <w:rsid w:val="004B3678"/>
    <w:rsid w:val="004B419F"/>
    <w:rsid w:val="004B5171"/>
    <w:rsid w:val="004B5485"/>
    <w:rsid w:val="004B5E7F"/>
    <w:rsid w:val="004B7587"/>
    <w:rsid w:val="004C04F6"/>
    <w:rsid w:val="004C3D51"/>
    <w:rsid w:val="004C6365"/>
    <w:rsid w:val="004D07CD"/>
    <w:rsid w:val="004D08F5"/>
    <w:rsid w:val="004D3C15"/>
    <w:rsid w:val="004D44F9"/>
    <w:rsid w:val="004D4BE5"/>
    <w:rsid w:val="004D7115"/>
    <w:rsid w:val="004D756F"/>
    <w:rsid w:val="004E4B07"/>
    <w:rsid w:val="004F24A6"/>
    <w:rsid w:val="004F2509"/>
    <w:rsid w:val="004F6D55"/>
    <w:rsid w:val="004F6EF2"/>
    <w:rsid w:val="0050261F"/>
    <w:rsid w:val="00504E47"/>
    <w:rsid w:val="00505E27"/>
    <w:rsid w:val="00506CC8"/>
    <w:rsid w:val="005137BB"/>
    <w:rsid w:val="0051555B"/>
    <w:rsid w:val="00515BF7"/>
    <w:rsid w:val="00515F4B"/>
    <w:rsid w:val="005174F2"/>
    <w:rsid w:val="00521AEC"/>
    <w:rsid w:val="00521C67"/>
    <w:rsid w:val="0052334D"/>
    <w:rsid w:val="00525255"/>
    <w:rsid w:val="005264CA"/>
    <w:rsid w:val="00526774"/>
    <w:rsid w:val="005309F2"/>
    <w:rsid w:val="00530D12"/>
    <w:rsid w:val="00532CDE"/>
    <w:rsid w:val="00533FA0"/>
    <w:rsid w:val="0053451C"/>
    <w:rsid w:val="00535C05"/>
    <w:rsid w:val="0054387C"/>
    <w:rsid w:val="00545EDF"/>
    <w:rsid w:val="00546EF4"/>
    <w:rsid w:val="00550E7A"/>
    <w:rsid w:val="005534EF"/>
    <w:rsid w:val="00555D72"/>
    <w:rsid w:val="00555DFB"/>
    <w:rsid w:val="00556CC8"/>
    <w:rsid w:val="00556EEC"/>
    <w:rsid w:val="00560124"/>
    <w:rsid w:val="00560640"/>
    <w:rsid w:val="00562660"/>
    <w:rsid w:val="0057121C"/>
    <w:rsid w:val="00573B65"/>
    <w:rsid w:val="0057678B"/>
    <w:rsid w:val="00580314"/>
    <w:rsid w:val="00585675"/>
    <w:rsid w:val="00585AD4"/>
    <w:rsid w:val="00585E47"/>
    <w:rsid w:val="0058660C"/>
    <w:rsid w:val="00587AFA"/>
    <w:rsid w:val="005917C6"/>
    <w:rsid w:val="005919B3"/>
    <w:rsid w:val="00593B4C"/>
    <w:rsid w:val="00593D01"/>
    <w:rsid w:val="0059655D"/>
    <w:rsid w:val="005A09B6"/>
    <w:rsid w:val="005A1BEE"/>
    <w:rsid w:val="005A6787"/>
    <w:rsid w:val="005A6B81"/>
    <w:rsid w:val="005A6EFA"/>
    <w:rsid w:val="005B1747"/>
    <w:rsid w:val="005B1FD3"/>
    <w:rsid w:val="005B5BBD"/>
    <w:rsid w:val="005B5FA5"/>
    <w:rsid w:val="005B6E67"/>
    <w:rsid w:val="005B6F0C"/>
    <w:rsid w:val="005C0B49"/>
    <w:rsid w:val="005C0C57"/>
    <w:rsid w:val="005C136E"/>
    <w:rsid w:val="005C1987"/>
    <w:rsid w:val="005C2A56"/>
    <w:rsid w:val="005C48C4"/>
    <w:rsid w:val="005C6BC9"/>
    <w:rsid w:val="005D22C8"/>
    <w:rsid w:val="005D28A4"/>
    <w:rsid w:val="005D3E22"/>
    <w:rsid w:val="005D42CD"/>
    <w:rsid w:val="005D457E"/>
    <w:rsid w:val="005D50E2"/>
    <w:rsid w:val="005D6A28"/>
    <w:rsid w:val="005E09D3"/>
    <w:rsid w:val="005E1DD3"/>
    <w:rsid w:val="005F12D0"/>
    <w:rsid w:val="005F3986"/>
    <w:rsid w:val="005F70EE"/>
    <w:rsid w:val="00601BDB"/>
    <w:rsid w:val="00601D18"/>
    <w:rsid w:val="00603E77"/>
    <w:rsid w:val="00606C0D"/>
    <w:rsid w:val="00613150"/>
    <w:rsid w:val="0061552F"/>
    <w:rsid w:val="006163D9"/>
    <w:rsid w:val="0062108C"/>
    <w:rsid w:val="006215A9"/>
    <w:rsid w:val="00621B23"/>
    <w:rsid w:val="00622788"/>
    <w:rsid w:val="00622EF3"/>
    <w:rsid w:val="006237CA"/>
    <w:rsid w:val="00624713"/>
    <w:rsid w:val="00624D27"/>
    <w:rsid w:val="006256C7"/>
    <w:rsid w:val="006267C2"/>
    <w:rsid w:val="00626984"/>
    <w:rsid w:val="006269B4"/>
    <w:rsid w:val="00627437"/>
    <w:rsid w:val="00630574"/>
    <w:rsid w:val="00634222"/>
    <w:rsid w:val="00640717"/>
    <w:rsid w:val="00640E4B"/>
    <w:rsid w:val="0064171E"/>
    <w:rsid w:val="00641B4A"/>
    <w:rsid w:val="006448A1"/>
    <w:rsid w:val="0064655F"/>
    <w:rsid w:val="006471F4"/>
    <w:rsid w:val="006473EB"/>
    <w:rsid w:val="0064741B"/>
    <w:rsid w:val="006510C9"/>
    <w:rsid w:val="0065229F"/>
    <w:rsid w:val="0065309C"/>
    <w:rsid w:val="0065348A"/>
    <w:rsid w:val="00653D62"/>
    <w:rsid w:val="00664A92"/>
    <w:rsid w:val="00670602"/>
    <w:rsid w:val="00674CBC"/>
    <w:rsid w:val="00676E58"/>
    <w:rsid w:val="006833D0"/>
    <w:rsid w:val="0068396F"/>
    <w:rsid w:val="00684E90"/>
    <w:rsid w:val="00685639"/>
    <w:rsid w:val="00685856"/>
    <w:rsid w:val="00685C32"/>
    <w:rsid w:val="00687AB4"/>
    <w:rsid w:val="0069459F"/>
    <w:rsid w:val="006B027B"/>
    <w:rsid w:val="006B1812"/>
    <w:rsid w:val="006B28F7"/>
    <w:rsid w:val="006B3F63"/>
    <w:rsid w:val="006B6234"/>
    <w:rsid w:val="006B681E"/>
    <w:rsid w:val="006B6A2D"/>
    <w:rsid w:val="006C1449"/>
    <w:rsid w:val="006C147A"/>
    <w:rsid w:val="006C3ADC"/>
    <w:rsid w:val="006C4519"/>
    <w:rsid w:val="006C6F75"/>
    <w:rsid w:val="006C7110"/>
    <w:rsid w:val="006C7CF9"/>
    <w:rsid w:val="006D0167"/>
    <w:rsid w:val="006D05A2"/>
    <w:rsid w:val="006D48FC"/>
    <w:rsid w:val="006D5ABE"/>
    <w:rsid w:val="006D6768"/>
    <w:rsid w:val="006D6D2C"/>
    <w:rsid w:val="006E154D"/>
    <w:rsid w:val="006E29BC"/>
    <w:rsid w:val="006E2FD8"/>
    <w:rsid w:val="006E33C6"/>
    <w:rsid w:val="006E7816"/>
    <w:rsid w:val="006F28C5"/>
    <w:rsid w:val="006F299A"/>
    <w:rsid w:val="006F34C7"/>
    <w:rsid w:val="006F4D48"/>
    <w:rsid w:val="006F519F"/>
    <w:rsid w:val="006F5814"/>
    <w:rsid w:val="006F7250"/>
    <w:rsid w:val="007006CD"/>
    <w:rsid w:val="007021F2"/>
    <w:rsid w:val="0070672C"/>
    <w:rsid w:val="007126E6"/>
    <w:rsid w:val="00713D42"/>
    <w:rsid w:val="00714108"/>
    <w:rsid w:val="0071474B"/>
    <w:rsid w:val="00714D4C"/>
    <w:rsid w:val="00715F21"/>
    <w:rsid w:val="007166E1"/>
    <w:rsid w:val="007174AE"/>
    <w:rsid w:val="007266B1"/>
    <w:rsid w:val="00726CCA"/>
    <w:rsid w:val="00727654"/>
    <w:rsid w:val="0073099E"/>
    <w:rsid w:val="00733C24"/>
    <w:rsid w:val="00741789"/>
    <w:rsid w:val="00741E75"/>
    <w:rsid w:val="00742117"/>
    <w:rsid w:val="007456A4"/>
    <w:rsid w:val="00747719"/>
    <w:rsid w:val="00747D8E"/>
    <w:rsid w:val="00750F22"/>
    <w:rsid w:val="00751727"/>
    <w:rsid w:val="00753330"/>
    <w:rsid w:val="00762FA7"/>
    <w:rsid w:val="007677A4"/>
    <w:rsid w:val="00767B5F"/>
    <w:rsid w:val="007702AD"/>
    <w:rsid w:val="007704F3"/>
    <w:rsid w:val="00773144"/>
    <w:rsid w:val="0077461F"/>
    <w:rsid w:val="00774D90"/>
    <w:rsid w:val="00775A5C"/>
    <w:rsid w:val="00776A8E"/>
    <w:rsid w:val="007804CA"/>
    <w:rsid w:val="00780C85"/>
    <w:rsid w:val="007843AF"/>
    <w:rsid w:val="00790E1E"/>
    <w:rsid w:val="00791914"/>
    <w:rsid w:val="007935E4"/>
    <w:rsid w:val="00793FE3"/>
    <w:rsid w:val="0079579D"/>
    <w:rsid w:val="007A31F1"/>
    <w:rsid w:val="007A67CF"/>
    <w:rsid w:val="007B0F0C"/>
    <w:rsid w:val="007B4B19"/>
    <w:rsid w:val="007B79CF"/>
    <w:rsid w:val="007C08A4"/>
    <w:rsid w:val="007C5EF8"/>
    <w:rsid w:val="007D0B33"/>
    <w:rsid w:val="007D2F42"/>
    <w:rsid w:val="007D6370"/>
    <w:rsid w:val="007D66A2"/>
    <w:rsid w:val="007D71A8"/>
    <w:rsid w:val="007E0921"/>
    <w:rsid w:val="007E1374"/>
    <w:rsid w:val="007E1D23"/>
    <w:rsid w:val="007E3F4C"/>
    <w:rsid w:val="007E44C3"/>
    <w:rsid w:val="007E5BFE"/>
    <w:rsid w:val="007E5FDA"/>
    <w:rsid w:val="007E7645"/>
    <w:rsid w:val="007F1137"/>
    <w:rsid w:val="007F2D68"/>
    <w:rsid w:val="007F7017"/>
    <w:rsid w:val="007F772F"/>
    <w:rsid w:val="0080175C"/>
    <w:rsid w:val="00802902"/>
    <w:rsid w:val="00802C0E"/>
    <w:rsid w:val="008064F9"/>
    <w:rsid w:val="00806F57"/>
    <w:rsid w:val="0081069A"/>
    <w:rsid w:val="0081074A"/>
    <w:rsid w:val="0081448A"/>
    <w:rsid w:val="00820819"/>
    <w:rsid w:val="008214AA"/>
    <w:rsid w:val="00823E52"/>
    <w:rsid w:val="00826DCF"/>
    <w:rsid w:val="00827ED8"/>
    <w:rsid w:val="008305D8"/>
    <w:rsid w:val="00831324"/>
    <w:rsid w:val="008317DF"/>
    <w:rsid w:val="00832478"/>
    <w:rsid w:val="00834B81"/>
    <w:rsid w:val="00835312"/>
    <w:rsid w:val="00840888"/>
    <w:rsid w:val="00840B0B"/>
    <w:rsid w:val="008443F9"/>
    <w:rsid w:val="008444D3"/>
    <w:rsid w:val="008460A1"/>
    <w:rsid w:val="00847C18"/>
    <w:rsid w:val="00847FB4"/>
    <w:rsid w:val="008543B6"/>
    <w:rsid w:val="008652AA"/>
    <w:rsid w:val="00875D50"/>
    <w:rsid w:val="00876734"/>
    <w:rsid w:val="0088564B"/>
    <w:rsid w:val="008858B7"/>
    <w:rsid w:val="00886FF5"/>
    <w:rsid w:val="0089722F"/>
    <w:rsid w:val="00897858"/>
    <w:rsid w:val="008A1353"/>
    <w:rsid w:val="008A410E"/>
    <w:rsid w:val="008A69C3"/>
    <w:rsid w:val="008A6D19"/>
    <w:rsid w:val="008B11A6"/>
    <w:rsid w:val="008B3404"/>
    <w:rsid w:val="008B6E7E"/>
    <w:rsid w:val="008B6F5E"/>
    <w:rsid w:val="008B7333"/>
    <w:rsid w:val="008C0A56"/>
    <w:rsid w:val="008C202C"/>
    <w:rsid w:val="008C3986"/>
    <w:rsid w:val="008C41EE"/>
    <w:rsid w:val="008C6543"/>
    <w:rsid w:val="008C6AD3"/>
    <w:rsid w:val="008D2C73"/>
    <w:rsid w:val="008D3163"/>
    <w:rsid w:val="008D4AC0"/>
    <w:rsid w:val="008D7110"/>
    <w:rsid w:val="008E022D"/>
    <w:rsid w:val="008E049A"/>
    <w:rsid w:val="008E2300"/>
    <w:rsid w:val="008E2466"/>
    <w:rsid w:val="008E34B1"/>
    <w:rsid w:val="008E60C5"/>
    <w:rsid w:val="008E69FE"/>
    <w:rsid w:val="008F189C"/>
    <w:rsid w:val="008F29C3"/>
    <w:rsid w:val="008F3487"/>
    <w:rsid w:val="008F35A6"/>
    <w:rsid w:val="008F43F3"/>
    <w:rsid w:val="009019A7"/>
    <w:rsid w:val="009066CE"/>
    <w:rsid w:val="00906C8A"/>
    <w:rsid w:val="00910EE4"/>
    <w:rsid w:val="00911E43"/>
    <w:rsid w:val="00916259"/>
    <w:rsid w:val="009169E4"/>
    <w:rsid w:val="00921116"/>
    <w:rsid w:val="009225E4"/>
    <w:rsid w:val="0092352C"/>
    <w:rsid w:val="00925D0A"/>
    <w:rsid w:val="009318FD"/>
    <w:rsid w:val="00934241"/>
    <w:rsid w:val="00934D09"/>
    <w:rsid w:val="00936878"/>
    <w:rsid w:val="00936D39"/>
    <w:rsid w:val="00940E96"/>
    <w:rsid w:val="00943B83"/>
    <w:rsid w:val="00943F45"/>
    <w:rsid w:val="0094452A"/>
    <w:rsid w:val="00945D51"/>
    <w:rsid w:val="00951103"/>
    <w:rsid w:val="0095720E"/>
    <w:rsid w:val="00957DEE"/>
    <w:rsid w:val="009604DF"/>
    <w:rsid w:val="00961713"/>
    <w:rsid w:val="00970615"/>
    <w:rsid w:val="0097069C"/>
    <w:rsid w:val="00976398"/>
    <w:rsid w:val="00980BD1"/>
    <w:rsid w:val="009861B5"/>
    <w:rsid w:val="00986497"/>
    <w:rsid w:val="009864BA"/>
    <w:rsid w:val="00986FAB"/>
    <w:rsid w:val="0098735A"/>
    <w:rsid w:val="0099009B"/>
    <w:rsid w:val="009906E1"/>
    <w:rsid w:val="00991019"/>
    <w:rsid w:val="009923DF"/>
    <w:rsid w:val="009926B9"/>
    <w:rsid w:val="00993006"/>
    <w:rsid w:val="009940B6"/>
    <w:rsid w:val="00995ADE"/>
    <w:rsid w:val="009A36BB"/>
    <w:rsid w:val="009A4488"/>
    <w:rsid w:val="009B0670"/>
    <w:rsid w:val="009B58DD"/>
    <w:rsid w:val="009B5EAE"/>
    <w:rsid w:val="009B7FF7"/>
    <w:rsid w:val="009C0772"/>
    <w:rsid w:val="009D0B22"/>
    <w:rsid w:val="009D25BD"/>
    <w:rsid w:val="009D33B2"/>
    <w:rsid w:val="009D43B7"/>
    <w:rsid w:val="009D4D37"/>
    <w:rsid w:val="009D6749"/>
    <w:rsid w:val="009E1A9D"/>
    <w:rsid w:val="009E2C18"/>
    <w:rsid w:val="009E58B0"/>
    <w:rsid w:val="009E6B86"/>
    <w:rsid w:val="009E7E8F"/>
    <w:rsid w:val="009F07BB"/>
    <w:rsid w:val="009F15D2"/>
    <w:rsid w:val="009F5C70"/>
    <w:rsid w:val="009F6E3C"/>
    <w:rsid w:val="00A00086"/>
    <w:rsid w:val="00A030A3"/>
    <w:rsid w:val="00A051AA"/>
    <w:rsid w:val="00A05B16"/>
    <w:rsid w:val="00A05E98"/>
    <w:rsid w:val="00A0746D"/>
    <w:rsid w:val="00A10995"/>
    <w:rsid w:val="00A11C31"/>
    <w:rsid w:val="00A146AA"/>
    <w:rsid w:val="00A146BA"/>
    <w:rsid w:val="00A158A7"/>
    <w:rsid w:val="00A162D5"/>
    <w:rsid w:val="00A16D52"/>
    <w:rsid w:val="00A173F4"/>
    <w:rsid w:val="00A24605"/>
    <w:rsid w:val="00A311B8"/>
    <w:rsid w:val="00A346C0"/>
    <w:rsid w:val="00A372F8"/>
    <w:rsid w:val="00A37BE6"/>
    <w:rsid w:val="00A47E89"/>
    <w:rsid w:val="00A53772"/>
    <w:rsid w:val="00A53F6F"/>
    <w:rsid w:val="00A55C68"/>
    <w:rsid w:val="00A5758B"/>
    <w:rsid w:val="00A607CE"/>
    <w:rsid w:val="00A65D5B"/>
    <w:rsid w:val="00A67F16"/>
    <w:rsid w:val="00A721D0"/>
    <w:rsid w:val="00A7220A"/>
    <w:rsid w:val="00A7256F"/>
    <w:rsid w:val="00A72917"/>
    <w:rsid w:val="00A75237"/>
    <w:rsid w:val="00A76FED"/>
    <w:rsid w:val="00A77077"/>
    <w:rsid w:val="00A77CD5"/>
    <w:rsid w:val="00A77D1A"/>
    <w:rsid w:val="00A80350"/>
    <w:rsid w:val="00A817CB"/>
    <w:rsid w:val="00A81AEB"/>
    <w:rsid w:val="00A866ED"/>
    <w:rsid w:val="00A86E66"/>
    <w:rsid w:val="00A90431"/>
    <w:rsid w:val="00A9193B"/>
    <w:rsid w:val="00A95DE6"/>
    <w:rsid w:val="00A96526"/>
    <w:rsid w:val="00A96BA1"/>
    <w:rsid w:val="00AA1BA6"/>
    <w:rsid w:val="00AA214D"/>
    <w:rsid w:val="00AA2D0D"/>
    <w:rsid w:val="00AB2429"/>
    <w:rsid w:val="00AB2B74"/>
    <w:rsid w:val="00AB347A"/>
    <w:rsid w:val="00AB6465"/>
    <w:rsid w:val="00AC2CCE"/>
    <w:rsid w:val="00AC4FEC"/>
    <w:rsid w:val="00AC5524"/>
    <w:rsid w:val="00AD3596"/>
    <w:rsid w:val="00AD36A6"/>
    <w:rsid w:val="00AD3B03"/>
    <w:rsid w:val="00AD6937"/>
    <w:rsid w:val="00AE1409"/>
    <w:rsid w:val="00AE14EE"/>
    <w:rsid w:val="00AE2984"/>
    <w:rsid w:val="00AE5CAE"/>
    <w:rsid w:val="00AF05DF"/>
    <w:rsid w:val="00AF45C3"/>
    <w:rsid w:val="00AF5D30"/>
    <w:rsid w:val="00AF5DD8"/>
    <w:rsid w:val="00AF6CD0"/>
    <w:rsid w:val="00B00729"/>
    <w:rsid w:val="00B017DD"/>
    <w:rsid w:val="00B05609"/>
    <w:rsid w:val="00B12E19"/>
    <w:rsid w:val="00B154DF"/>
    <w:rsid w:val="00B16154"/>
    <w:rsid w:val="00B1628E"/>
    <w:rsid w:val="00B17AD1"/>
    <w:rsid w:val="00B22607"/>
    <w:rsid w:val="00B24EC5"/>
    <w:rsid w:val="00B264E1"/>
    <w:rsid w:val="00B30286"/>
    <w:rsid w:val="00B31780"/>
    <w:rsid w:val="00B32759"/>
    <w:rsid w:val="00B33A76"/>
    <w:rsid w:val="00B34C57"/>
    <w:rsid w:val="00B34F66"/>
    <w:rsid w:val="00B36528"/>
    <w:rsid w:val="00B40556"/>
    <w:rsid w:val="00B41F7C"/>
    <w:rsid w:val="00B44978"/>
    <w:rsid w:val="00B52EE4"/>
    <w:rsid w:val="00B53BC9"/>
    <w:rsid w:val="00B53DF2"/>
    <w:rsid w:val="00B54BB9"/>
    <w:rsid w:val="00B56444"/>
    <w:rsid w:val="00B60EFB"/>
    <w:rsid w:val="00B63159"/>
    <w:rsid w:val="00B634F6"/>
    <w:rsid w:val="00B64255"/>
    <w:rsid w:val="00B71F61"/>
    <w:rsid w:val="00B72554"/>
    <w:rsid w:val="00B72E5E"/>
    <w:rsid w:val="00B808DD"/>
    <w:rsid w:val="00B80DAB"/>
    <w:rsid w:val="00B80DB0"/>
    <w:rsid w:val="00B82ACD"/>
    <w:rsid w:val="00B85BBF"/>
    <w:rsid w:val="00B878CD"/>
    <w:rsid w:val="00B96033"/>
    <w:rsid w:val="00B97370"/>
    <w:rsid w:val="00B97D7B"/>
    <w:rsid w:val="00BA045B"/>
    <w:rsid w:val="00BA4862"/>
    <w:rsid w:val="00BA6E1F"/>
    <w:rsid w:val="00BB0466"/>
    <w:rsid w:val="00BB11EA"/>
    <w:rsid w:val="00BB16DB"/>
    <w:rsid w:val="00BB5861"/>
    <w:rsid w:val="00BC4965"/>
    <w:rsid w:val="00BC5D6F"/>
    <w:rsid w:val="00BD0A70"/>
    <w:rsid w:val="00BD381A"/>
    <w:rsid w:val="00BD4829"/>
    <w:rsid w:val="00BD6A3B"/>
    <w:rsid w:val="00BD7026"/>
    <w:rsid w:val="00BE0169"/>
    <w:rsid w:val="00BE0DAB"/>
    <w:rsid w:val="00BE0FD7"/>
    <w:rsid w:val="00BE5CF5"/>
    <w:rsid w:val="00BF1709"/>
    <w:rsid w:val="00BF4A8B"/>
    <w:rsid w:val="00BF5AE2"/>
    <w:rsid w:val="00C004B8"/>
    <w:rsid w:val="00C0146B"/>
    <w:rsid w:val="00C02271"/>
    <w:rsid w:val="00C0328E"/>
    <w:rsid w:val="00C0354F"/>
    <w:rsid w:val="00C109FB"/>
    <w:rsid w:val="00C11D19"/>
    <w:rsid w:val="00C12AC0"/>
    <w:rsid w:val="00C12C18"/>
    <w:rsid w:val="00C14A83"/>
    <w:rsid w:val="00C212D6"/>
    <w:rsid w:val="00C21651"/>
    <w:rsid w:val="00C22B6A"/>
    <w:rsid w:val="00C32D1B"/>
    <w:rsid w:val="00C35FCA"/>
    <w:rsid w:val="00C37589"/>
    <w:rsid w:val="00C37CA3"/>
    <w:rsid w:val="00C40D29"/>
    <w:rsid w:val="00C45883"/>
    <w:rsid w:val="00C50C28"/>
    <w:rsid w:val="00C510BC"/>
    <w:rsid w:val="00C5183D"/>
    <w:rsid w:val="00C52001"/>
    <w:rsid w:val="00C57A83"/>
    <w:rsid w:val="00C57C91"/>
    <w:rsid w:val="00C60592"/>
    <w:rsid w:val="00C60ADB"/>
    <w:rsid w:val="00C61C37"/>
    <w:rsid w:val="00C6203B"/>
    <w:rsid w:val="00C623BC"/>
    <w:rsid w:val="00C63873"/>
    <w:rsid w:val="00C6488A"/>
    <w:rsid w:val="00C651DC"/>
    <w:rsid w:val="00C66AD2"/>
    <w:rsid w:val="00C66D08"/>
    <w:rsid w:val="00C67469"/>
    <w:rsid w:val="00C7083D"/>
    <w:rsid w:val="00C70DAF"/>
    <w:rsid w:val="00C7331B"/>
    <w:rsid w:val="00C745FA"/>
    <w:rsid w:val="00C7763B"/>
    <w:rsid w:val="00C81384"/>
    <w:rsid w:val="00C81390"/>
    <w:rsid w:val="00C82FF5"/>
    <w:rsid w:val="00C86103"/>
    <w:rsid w:val="00C86847"/>
    <w:rsid w:val="00C97929"/>
    <w:rsid w:val="00CA3BB8"/>
    <w:rsid w:val="00CA7E7C"/>
    <w:rsid w:val="00CB0909"/>
    <w:rsid w:val="00CB383D"/>
    <w:rsid w:val="00CB38E8"/>
    <w:rsid w:val="00CB7BFF"/>
    <w:rsid w:val="00CC1930"/>
    <w:rsid w:val="00CC3238"/>
    <w:rsid w:val="00CC47B3"/>
    <w:rsid w:val="00CC647E"/>
    <w:rsid w:val="00CC6F2D"/>
    <w:rsid w:val="00CD0F2F"/>
    <w:rsid w:val="00CD21D5"/>
    <w:rsid w:val="00CD269C"/>
    <w:rsid w:val="00CE21EF"/>
    <w:rsid w:val="00CE243A"/>
    <w:rsid w:val="00CE2CC8"/>
    <w:rsid w:val="00CE4AC3"/>
    <w:rsid w:val="00CE4C40"/>
    <w:rsid w:val="00CF2F61"/>
    <w:rsid w:val="00CF30E5"/>
    <w:rsid w:val="00CF514D"/>
    <w:rsid w:val="00D0388C"/>
    <w:rsid w:val="00D0626C"/>
    <w:rsid w:val="00D11747"/>
    <w:rsid w:val="00D1258F"/>
    <w:rsid w:val="00D13CE2"/>
    <w:rsid w:val="00D17558"/>
    <w:rsid w:val="00D20760"/>
    <w:rsid w:val="00D20871"/>
    <w:rsid w:val="00D26085"/>
    <w:rsid w:val="00D26BBD"/>
    <w:rsid w:val="00D27640"/>
    <w:rsid w:val="00D279DB"/>
    <w:rsid w:val="00D32978"/>
    <w:rsid w:val="00D331B2"/>
    <w:rsid w:val="00D33AF4"/>
    <w:rsid w:val="00D33C75"/>
    <w:rsid w:val="00D33D18"/>
    <w:rsid w:val="00D341C8"/>
    <w:rsid w:val="00D36CA6"/>
    <w:rsid w:val="00D37719"/>
    <w:rsid w:val="00D404D2"/>
    <w:rsid w:val="00D41E3B"/>
    <w:rsid w:val="00D42C46"/>
    <w:rsid w:val="00D45F9F"/>
    <w:rsid w:val="00D46C44"/>
    <w:rsid w:val="00D47CEB"/>
    <w:rsid w:val="00D52AEA"/>
    <w:rsid w:val="00D568B1"/>
    <w:rsid w:val="00D56937"/>
    <w:rsid w:val="00D57951"/>
    <w:rsid w:val="00D65A21"/>
    <w:rsid w:val="00D66AFB"/>
    <w:rsid w:val="00D67BF5"/>
    <w:rsid w:val="00D67EF6"/>
    <w:rsid w:val="00D713AB"/>
    <w:rsid w:val="00D71506"/>
    <w:rsid w:val="00D718AC"/>
    <w:rsid w:val="00D72AA5"/>
    <w:rsid w:val="00D73F4A"/>
    <w:rsid w:val="00D75500"/>
    <w:rsid w:val="00D75528"/>
    <w:rsid w:val="00D76F79"/>
    <w:rsid w:val="00D824D4"/>
    <w:rsid w:val="00D826BC"/>
    <w:rsid w:val="00D82A97"/>
    <w:rsid w:val="00D865A9"/>
    <w:rsid w:val="00D90133"/>
    <w:rsid w:val="00D90CC8"/>
    <w:rsid w:val="00D92226"/>
    <w:rsid w:val="00D940CD"/>
    <w:rsid w:val="00D958B6"/>
    <w:rsid w:val="00D968DA"/>
    <w:rsid w:val="00D96A51"/>
    <w:rsid w:val="00DA1879"/>
    <w:rsid w:val="00DA2058"/>
    <w:rsid w:val="00DA7460"/>
    <w:rsid w:val="00DB2EDB"/>
    <w:rsid w:val="00DB59A3"/>
    <w:rsid w:val="00DB64DD"/>
    <w:rsid w:val="00DC1597"/>
    <w:rsid w:val="00DC2F13"/>
    <w:rsid w:val="00DC4980"/>
    <w:rsid w:val="00DC5254"/>
    <w:rsid w:val="00DD0AAB"/>
    <w:rsid w:val="00DD104C"/>
    <w:rsid w:val="00DD2BAF"/>
    <w:rsid w:val="00DD4768"/>
    <w:rsid w:val="00DD7DBC"/>
    <w:rsid w:val="00DE0844"/>
    <w:rsid w:val="00DE3690"/>
    <w:rsid w:val="00DF34C8"/>
    <w:rsid w:val="00DF3A32"/>
    <w:rsid w:val="00DF5333"/>
    <w:rsid w:val="00DF5E57"/>
    <w:rsid w:val="00DF66BF"/>
    <w:rsid w:val="00DF6878"/>
    <w:rsid w:val="00E069C3"/>
    <w:rsid w:val="00E07830"/>
    <w:rsid w:val="00E13D40"/>
    <w:rsid w:val="00E166E3"/>
    <w:rsid w:val="00E2166B"/>
    <w:rsid w:val="00E24783"/>
    <w:rsid w:val="00E24A3B"/>
    <w:rsid w:val="00E259A0"/>
    <w:rsid w:val="00E27D6D"/>
    <w:rsid w:val="00E347CC"/>
    <w:rsid w:val="00E36B75"/>
    <w:rsid w:val="00E40764"/>
    <w:rsid w:val="00E42E40"/>
    <w:rsid w:val="00E43800"/>
    <w:rsid w:val="00E505BD"/>
    <w:rsid w:val="00E51ABD"/>
    <w:rsid w:val="00E51C13"/>
    <w:rsid w:val="00E52028"/>
    <w:rsid w:val="00E53AC0"/>
    <w:rsid w:val="00E56237"/>
    <w:rsid w:val="00E6269D"/>
    <w:rsid w:val="00E62773"/>
    <w:rsid w:val="00E63955"/>
    <w:rsid w:val="00E63969"/>
    <w:rsid w:val="00E64537"/>
    <w:rsid w:val="00E65C86"/>
    <w:rsid w:val="00E675E8"/>
    <w:rsid w:val="00E74D07"/>
    <w:rsid w:val="00E76080"/>
    <w:rsid w:val="00E77DE5"/>
    <w:rsid w:val="00E80800"/>
    <w:rsid w:val="00E82744"/>
    <w:rsid w:val="00E82C18"/>
    <w:rsid w:val="00E85362"/>
    <w:rsid w:val="00E85EB8"/>
    <w:rsid w:val="00E9436B"/>
    <w:rsid w:val="00E961E8"/>
    <w:rsid w:val="00E96DB8"/>
    <w:rsid w:val="00E97A44"/>
    <w:rsid w:val="00E97A7E"/>
    <w:rsid w:val="00EA0233"/>
    <w:rsid w:val="00EA3082"/>
    <w:rsid w:val="00EA3CA5"/>
    <w:rsid w:val="00EA7A10"/>
    <w:rsid w:val="00EB008A"/>
    <w:rsid w:val="00EB057F"/>
    <w:rsid w:val="00EB304C"/>
    <w:rsid w:val="00EC0482"/>
    <w:rsid w:val="00EC06E0"/>
    <w:rsid w:val="00EC0D5B"/>
    <w:rsid w:val="00EC3FDC"/>
    <w:rsid w:val="00EC44DA"/>
    <w:rsid w:val="00EC6053"/>
    <w:rsid w:val="00EC637A"/>
    <w:rsid w:val="00EC6A62"/>
    <w:rsid w:val="00EC6C17"/>
    <w:rsid w:val="00EC74FA"/>
    <w:rsid w:val="00ED095D"/>
    <w:rsid w:val="00ED2BDE"/>
    <w:rsid w:val="00EF31D6"/>
    <w:rsid w:val="00EF4541"/>
    <w:rsid w:val="00EF46AE"/>
    <w:rsid w:val="00EF5FB5"/>
    <w:rsid w:val="00EF6F1F"/>
    <w:rsid w:val="00EF7487"/>
    <w:rsid w:val="00F0425D"/>
    <w:rsid w:val="00F11A4D"/>
    <w:rsid w:val="00F11FD0"/>
    <w:rsid w:val="00F12127"/>
    <w:rsid w:val="00F1276E"/>
    <w:rsid w:val="00F13EB1"/>
    <w:rsid w:val="00F173B2"/>
    <w:rsid w:val="00F201C4"/>
    <w:rsid w:val="00F20EF1"/>
    <w:rsid w:val="00F24CA7"/>
    <w:rsid w:val="00F26503"/>
    <w:rsid w:val="00F3026A"/>
    <w:rsid w:val="00F30D0C"/>
    <w:rsid w:val="00F319AA"/>
    <w:rsid w:val="00F321FA"/>
    <w:rsid w:val="00F3291D"/>
    <w:rsid w:val="00F417B6"/>
    <w:rsid w:val="00F427A2"/>
    <w:rsid w:val="00F4302F"/>
    <w:rsid w:val="00F448F6"/>
    <w:rsid w:val="00F44A39"/>
    <w:rsid w:val="00F44F98"/>
    <w:rsid w:val="00F46867"/>
    <w:rsid w:val="00F47539"/>
    <w:rsid w:val="00F47B08"/>
    <w:rsid w:val="00F5233B"/>
    <w:rsid w:val="00F538A0"/>
    <w:rsid w:val="00F55DB7"/>
    <w:rsid w:val="00F6085A"/>
    <w:rsid w:val="00F60D34"/>
    <w:rsid w:val="00F702F8"/>
    <w:rsid w:val="00F712F1"/>
    <w:rsid w:val="00F763EC"/>
    <w:rsid w:val="00F84981"/>
    <w:rsid w:val="00F8599E"/>
    <w:rsid w:val="00F95803"/>
    <w:rsid w:val="00F95A79"/>
    <w:rsid w:val="00F96107"/>
    <w:rsid w:val="00F97060"/>
    <w:rsid w:val="00FA1D3F"/>
    <w:rsid w:val="00FA22CF"/>
    <w:rsid w:val="00FA417E"/>
    <w:rsid w:val="00FA5E58"/>
    <w:rsid w:val="00FA615C"/>
    <w:rsid w:val="00FA6658"/>
    <w:rsid w:val="00FA7D6A"/>
    <w:rsid w:val="00FB138C"/>
    <w:rsid w:val="00FB4B67"/>
    <w:rsid w:val="00FC05A7"/>
    <w:rsid w:val="00FC4EC0"/>
    <w:rsid w:val="00FC6456"/>
    <w:rsid w:val="00FC6468"/>
    <w:rsid w:val="00FC6D93"/>
    <w:rsid w:val="00FD0C18"/>
    <w:rsid w:val="00FD397D"/>
    <w:rsid w:val="00FD4B86"/>
    <w:rsid w:val="00FD50F0"/>
    <w:rsid w:val="00FD616F"/>
    <w:rsid w:val="00FE0458"/>
    <w:rsid w:val="00FE0670"/>
    <w:rsid w:val="00FE13FF"/>
    <w:rsid w:val="00FE3F7A"/>
    <w:rsid w:val="00FE5BA5"/>
    <w:rsid w:val="00FE658A"/>
    <w:rsid w:val="00FE67D1"/>
    <w:rsid w:val="00FE6A50"/>
    <w:rsid w:val="00FF0183"/>
    <w:rsid w:val="00FF1283"/>
    <w:rsid w:val="00FF4421"/>
    <w:rsid w:val="00FF5691"/>
    <w:rsid w:val="00FF7284"/>
    <w:rsid w:val="00FF7628"/>
    <w:rsid w:val="00FF7C4E"/>
    <w:rsid w:val="00FF7DB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79202"/>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qFormat="1"/>
    <w:lsdException w:name="toc 2" w:qFormat="1"/>
    <w:lsdException w:name="toc 3" w:qFormat="1"/>
    <w:lsdException w:name="toc 4"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Acronym" w:uiPriority="99"/>
    <w:lsdException w:name="HTML Typewriter"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APPLY ANOTHER STYLE"/>
    <w:qFormat/>
    <w:rsid w:val="00B85BBF"/>
    <w:pPr>
      <w:spacing w:before="60" w:after="60" w:line="260" w:lineRule="exact"/>
    </w:pPr>
    <w:rPr>
      <w:rFonts w:ascii="Verdana" w:hAnsi="Verdana" w:cs="Verdana"/>
      <w:color w:val="000000"/>
    </w:rPr>
  </w:style>
  <w:style w:type="paragraph" w:styleId="Heading1">
    <w:name w:val="heading 1"/>
    <w:aliases w:val="h1,Level 1 Topic Heading"/>
    <w:basedOn w:val="Normal"/>
    <w:next w:val="Text"/>
    <w:qFormat/>
    <w:rsid w:val="00B85BBF"/>
    <w:pPr>
      <w:keepNext/>
      <w:spacing w:before="180" w:line="400" w:lineRule="exact"/>
      <w:outlineLvl w:val="0"/>
    </w:pPr>
    <w:rPr>
      <w:b/>
      <w:bCs/>
      <w:kern w:val="24"/>
      <w:sz w:val="36"/>
      <w:szCs w:val="36"/>
    </w:rPr>
  </w:style>
  <w:style w:type="paragraph" w:styleId="Heading2">
    <w:name w:val="heading 2"/>
    <w:aliases w:val="h2,Level 2 Topic Heading"/>
    <w:basedOn w:val="Heading1"/>
    <w:next w:val="Text"/>
    <w:qFormat/>
    <w:rsid w:val="00B85BBF"/>
    <w:pPr>
      <w:outlineLvl w:val="1"/>
    </w:pPr>
    <w:rPr>
      <w:color w:val="808080"/>
    </w:rPr>
  </w:style>
  <w:style w:type="paragraph" w:styleId="Heading3">
    <w:name w:val="heading 3"/>
    <w:aliases w:val="h3,Level 3 Topic Heading"/>
    <w:basedOn w:val="Heading1"/>
    <w:next w:val="Text"/>
    <w:qFormat/>
    <w:rsid w:val="00B85BBF"/>
    <w:pPr>
      <w:outlineLvl w:val="2"/>
    </w:pPr>
    <w:rPr>
      <w:color w:val="C0C0C0"/>
    </w:rPr>
  </w:style>
  <w:style w:type="paragraph" w:styleId="Heading4">
    <w:name w:val="heading 4"/>
    <w:aliases w:val="h4,First Subheading"/>
    <w:basedOn w:val="Heading1"/>
    <w:next w:val="Text"/>
    <w:qFormat/>
    <w:rsid w:val="00B85BBF"/>
    <w:pPr>
      <w:spacing w:line="320" w:lineRule="exact"/>
      <w:outlineLvl w:val="3"/>
    </w:pPr>
    <w:rPr>
      <w:sz w:val="28"/>
      <w:szCs w:val="28"/>
    </w:rPr>
  </w:style>
  <w:style w:type="paragraph" w:styleId="Heading5">
    <w:name w:val="heading 5"/>
    <w:aliases w:val="h5,Second Subheading"/>
    <w:basedOn w:val="Heading1"/>
    <w:next w:val="Text"/>
    <w:qFormat/>
    <w:rsid w:val="00B85BBF"/>
    <w:pPr>
      <w:spacing w:line="300" w:lineRule="exact"/>
      <w:outlineLvl w:val="4"/>
    </w:pPr>
    <w:rPr>
      <w:sz w:val="26"/>
      <w:szCs w:val="26"/>
    </w:rPr>
  </w:style>
  <w:style w:type="paragraph" w:styleId="Heading6">
    <w:name w:val="heading 6"/>
    <w:aliases w:val="h6,Third Subheading"/>
    <w:basedOn w:val="Heading1"/>
    <w:next w:val="Text"/>
    <w:qFormat/>
    <w:rsid w:val="00B85BBF"/>
    <w:pPr>
      <w:spacing w:line="240" w:lineRule="exact"/>
      <w:outlineLvl w:val="5"/>
    </w:pPr>
    <w:rPr>
      <w:sz w:val="20"/>
      <w:szCs w:val="20"/>
    </w:rPr>
  </w:style>
  <w:style w:type="paragraph" w:styleId="Heading7">
    <w:name w:val="heading 7"/>
    <w:basedOn w:val="Normal"/>
    <w:next w:val="Normal"/>
    <w:qFormat/>
    <w:rsid w:val="00B85BBF"/>
    <w:pPr>
      <w:numPr>
        <w:ilvl w:val="6"/>
        <w:numId w:val="1"/>
      </w:numPr>
      <w:spacing w:before="240"/>
      <w:outlineLvl w:val="6"/>
    </w:pPr>
    <w:rPr>
      <w:rFonts w:cs="Times New Roman"/>
      <w:sz w:val="24"/>
      <w:szCs w:val="24"/>
    </w:rPr>
  </w:style>
  <w:style w:type="paragraph" w:styleId="Heading8">
    <w:name w:val="heading 8"/>
    <w:basedOn w:val="Normal"/>
    <w:next w:val="Normal"/>
    <w:qFormat/>
    <w:rsid w:val="00B85BBF"/>
    <w:pPr>
      <w:numPr>
        <w:ilvl w:val="7"/>
        <w:numId w:val="1"/>
      </w:numPr>
      <w:spacing w:before="240"/>
      <w:outlineLvl w:val="7"/>
    </w:pPr>
    <w:rPr>
      <w:rFonts w:cs="Times New Roman"/>
      <w:i/>
      <w:iCs/>
      <w:sz w:val="24"/>
      <w:szCs w:val="24"/>
    </w:rPr>
  </w:style>
  <w:style w:type="paragraph" w:styleId="Heading9">
    <w:name w:val="heading 9"/>
    <w:basedOn w:val="Normal"/>
    <w:next w:val="Normal"/>
    <w:qFormat/>
    <w:rsid w:val="00B85BBF"/>
    <w:pPr>
      <w:numPr>
        <w:ilvl w:val="8"/>
        <w:numId w:val="1"/>
      </w:numPr>
      <w:spacing w:before="240"/>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h"/>
    <w:basedOn w:val="Footer"/>
    <w:rsid w:val="00B85BBF"/>
  </w:style>
  <w:style w:type="paragraph" w:styleId="Footer">
    <w:name w:val="footer"/>
    <w:aliases w:val="f"/>
    <w:basedOn w:val="Normal"/>
    <w:rsid w:val="00B85BBF"/>
    <w:pPr>
      <w:spacing w:before="0" w:after="0" w:line="220" w:lineRule="exact"/>
      <w:jc w:val="right"/>
    </w:pPr>
    <w:rPr>
      <w:color w:val="800000"/>
      <w:sz w:val="16"/>
      <w:szCs w:val="16"/>
    </w:rPr>
  </w:style>
  <w:style w:type="character" w:styleId="PageNumber">
    <w:name w:val="page number"/>
    <w:aliases w:val="pn"/>
    <w:basedOn w:val="DefaultParagraphFont"/>
    <w:rsid w:val="00B85BBF"/>
    <w:rPr>
      <w:rFonts w:ascii="Verdana" w:hAnsi="Verdana" w:cs="Verdana"/>
      <w:b/>
      <w:bCs/>
      <w:color w:val="800000"/>
      <w:sz w:val="16"/>
      <w:szCs w:val="16"/>
    </w:rPr>
  </w:style>
  <w:style w:type="paragraph" w:customStyle="1" w:styleId="Code">
    <w:name w:val="Code"/>
    <w:aliases w:val="c"/>
    <w:rsid w:val="00B85BBF"/>
    <w:pPr>
      <w:spacing w:after="60" w:line="300" w:lineRule="exact"/>
    </w:pPr>
    <w:rPr>
      <w:rFonts w:ascii="Courier New" w:hAnsi="Courier New" w:cs="Courier New"/>
      <w:noProof/>
      <w:color w:val="000000"/>
    </w:rPr>
  </w:style>
  <w:style w:type="character" w:styleId="Hyperlink">
    <w:name w:val="Hyperlink"/>
    <w:basedOn w:val="DefaultParagraphFont"/>
    <w:rsid w:val="00B85BBF"/>
    <w:rPr>
      <w:color w:val="0000FF"/>
      <w:u w:val="single"/>
    </w:rPr>
  </w:style>
  <w:style w:type="character" w:styleId="CommentReference">
    <w:name w:val="annotation reference"/>
    <w:aliases w:val="cr,Used by Word to flag author queries"/>
    <w:basedOn w:val="DefaultParagraphFont"/>
    <w:semiHidden/>
    <w:rsid w:val="00B85BBF"/>
  </w:style>
  <w:style w:type="paragraph" w:styleId="CommentText">
    <w:name w:val="annotation text"/>
    <w:aliases w:val="ct,Used by Word for text of author queries"/>
    <w:basedOn w:val="Text"/>
    <w:link w:val="CommentTextChar"/>
    <w:semiHidden/>
    <w:rsid w:val="00B85BBF"/>
  </w:style>
  <w:style w:type="paragraph" w:styleId="CommentSubject">
    <w:name w:val="annotation subject"/>
    <w:basedOn w:val="CommentText"/>
    <w:next w:val="CommentText"/>
    <w:semiHidden/>
    <w:rsid w:val="00B85BBF"/>
    <w:rPr>
      <w:b/>
      <w:bCs/>
    </w:rPr>
  </w:style>
  <w:style w:type="paragraph" w:styleId="BalloonText">
    <w:name w:val="Balloon Text"/>
    <w:basedOn w:val="Normal"/>
    <w:semiHidden/>
    <w:rsid w:val="00B85BBF"/>
    <w:rPr>
      <w:rFonts w:ascii="Tahoma" w:hAnsi="Tahoma" w:cs="Tahoma"/>
      <w:sz w:val="16"/>
      <w:szCs w:val="16"/>
    </w:rPr>
  </w:style>
  <w:style w:type="paragraph" w:customStyle="1" w:styleId="Text">
    <w:name w:val="Text"/>
    <w:aliases w:val="t"/>
    <w:rsid w:val="00B85BBF"/>
    <w:pPr>
      <w:spacing w:before="60" w:after="60" w:line="260" w:lineRule="exact"/>
    </w:pPr>
    <w:rPr>
      <w:rFonts w:ascii="Verdana" w:hAnsi="Verdana" w:cs="Verdana"/>
      <w:color w:val="000000"/>
    </w:rPr>
  </w:style>
  <w:style w:type="character" w:styleId="HTMLCode">
    <w:name w:val="HTML Code"/>
    <w:basedOn w:val="DefaultParagraphFont"/>
    <w:rsid w:val="00B85BBF"/>
    <w:rPr>
      <w:rFonts w:ascii="Courier New" w:eastAsia="Times New Roman" w:hAnsi="Courier New" w:cs="Courier New"/>
      <w:sz w:val="20"/>
      <w:szCs w:val="20"/>
    </w:rPr>
  </w:style>
  <w:style w:type="paragraph" w:styleId="HTMLPreformatted">
    <w:name w:val="HTML Preformatted"/>
    <w:basedOn w:val="Normal"/>
    <w:rsid w:val="00B85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pPr>
    <w:rPr>
      <w:rFonts w:ascii="Courier New" w:hAnsi="Courier New" w:cs="Courier New"/>
    </w:rPr>
  </w:style>
  <w:style w:type="character" w:styleId="LineNumber">
    <w:name w:val="line number"/>
    <w:basedOn w:val="DefaultParagraphFont"/>
    <w:rsid w:val="00B85BBF"/>
  </w:style>
  <w:style w:type="paragraph" w:styleId="Title">
    <w:name w:val="Title"/>
    <w:basedOn w:val="Normal"/>
    <w:next w:val="Normal"/>
    <w:qFormat/>
    <w:rsid w:val="00B85BBF"/>
    <w:pPr>
      <w:pBdr>
        <w:bottom w:val="single" w:sz="4" w:space="1" w:color="auto"/>
      </w:pBdr>
      <w:spacing w:before="240"/>
      <w:outlineLvl w:val="0"/>
    </w:pPr>
    <w:rPr>
      <w:rFonts w:ascii="Trebuchet MS" w:hAnsi="Trebuchet MS" w:cs="Trebuchet MS"/>
      <w:b/>
      <w:bCs/>
      <w:color w:val="auto"/>
      <w:spacing w:val="-20"/>
      <w:kern w:val="28"/>
      <w:sz w:val="44"/>
      <w:szCs w:val="44"/>
    </w:rPr>
  </w:style>
  <w:style w:type="paragraph" w:customStyle="1" w:styleId="Figure">
    <w:name w:val="Figure"/>
    <w:aliases w:val="fig"/>
    <w:basedOn w:val="Text"/>
    <w:next w:val="Text"/>
    <w:rsid w:val="00B85BBF"/>
    <w:pPr>
      <w:spacing w:after="180" w:line="240" w:lineRule="auto"/>
    </w:pPr>
  </w:style>
  <w:style w:type="paragraph" w:customStyle="1" w:styleId="LabelinList2">
    <w:name w:val="Label in List 2"/>
    <w:aliases w:val="l2"/>
    <w:basedOn w:val="TextinList2"/>
    <w:next w:val="TextinList2"/>
    <w:rsid w:val="00B85BBF"/>
    <w:rPr>
      <w:b/>
      <w:bCs/>
    </w:rPr>
  </w:style>
  <w:style w:type="paragraph" w:customStyle="1" w:styleId="TextinList2">
    <w:name w:val="Text in List 2"/>
    <w:aliases w:val="t2"/>
    <w:basedOn w:val="Text"/>
    <w:rsid w:val="00B85BBF"/>
    <w:pPr>
      <w:ind w:left="720"/>
    </w:pPr>
  </w:style>
  <w:style w:type="paragraph" w:customStyle="1" w:styleId="Label">
    <w:name w:val="Label"/>
    <w:aliases w:val="l"/>
    <w:basedOn w:val="Text"/>
    <w:next w:val="Text"/>
    <w:rsid w:val="00B85BBF"/>
    <w:rPr>
      <w:b/>
      <w:bCs/>
    </w:rPr>
  </w:style>
  <w:style w:type="paragraph" w:styleId="FootnoteText">
    <w:name w:val="footnote text"/>
    <w:aliases w:val="ft,Used by Word for text of Help footnotes"/>
    <w:basedOn w:val="Text"/>
    <w:semiHidden/>
    <w:rsid w:val="00B85BBF"/>
    <w:rPr>
      <w:color w:val="FF0000"/>
    </w:rPr>
  </w:style>
  <w:style w:type="paragraph" w:customStyle="1" w:styleId="NumberedList2">
    <w:name w:val="Numbered List 2"/>
    <w:aliases w:val="nl2"/>
    <w:basedOn w:val="TextinList2"/>
    <w:rsid w:val="00B85BBF"/>
    <w:pPr>
      <w:numPr>
        <w:numId w:val="5"/>
      </w:numPr>
    </w:pPr>
  </w:style>
  <w:style w:type="paragraph" w:customStyle="1" w:styleId="Syntax">
    <w:name w:val="Syntax"/>
    <w:aliases w:val="s"/>
    <w:basedOn w:val="Code"/>
    <w:rsid w:val="00B85BBF"/>
  </w:style>
  <w:style w:type="paragraph" w:customStyle="1" w:styleId="TableFootnote">
    <w:name w:val="Table Footnote"/>
    <w:aliases w:val="tf"/>
    <w:basedOn w:val="Text"/>
    <w:next w:val="Text"/>
    <w:rsid w:val="00B85BBF"/>
    <w:pPr>
      <w:pBdr>
        <w:top w:val="single" w:sz="4" w:space="1" w:color="auto"/>
      </w:pBdr>
      <w:spacing w:before="40" w:after="80" w:line="220" w:lineRule="exact"/>
    </w:pPr>
    <w:rPr>
      <w:sz w:val="16"/>
      <w:szCs w:val="16"/>
    </w:rPr>
  </w:style>
  <w:style w:type="character" w:styleId="FootnoteReference">
    <w:name w:val="footnote reference"/>
    <w:aliases w:val="fr,Used by Word for Help footnote symbols"/>
    <w:basedOn w:val="DefaultParagraphFont"/>
    <w:semiHidden/>
    <w:rsid w:val="00B85BBF"/>
    <w:rPr>
      <w:color w:val="FF0000"/>
      <w:vertAlign w:val="superscript"/>
    </w:rPr>
  </w:style>
  <w:style w:type="character" w:customStyle="1" w:styleId="CodeEmbedded">
    <w:name w:val="Code Embedded"/>
    <w:aliases w:val="ce"/>
    <w:basedOn w:val="DefaultParagraphFont"/>
    <w:rsid w:val="00B85BBF"/>
    <w:rPr>
      <w:rFonts w:ascii="Courier New" w:hAnsi="Courier New" w:cs="Courier New"/>
      <w:sz w:val="20"/>
      <w:szCs w:val="20"/>
    </w:rPr>
  </w:style>
  <w:style w:type="character" w:customStyle="1" w:styleId="LabelEmbedded">
    <w:name w:val="Label Embedded"/>
    <w:aliases w:val="le"/>
    <w:basedOn w:val="DefaultParagraphFont"/>
    <w:rsid w:val="00B85BBF"/>
    <w:rPr>
      <w:rFonts w:ascii="Verdana" w:hAnsi="Verdana" w:cs="Verdana"/>
      <w:b/>
      <w:bCs/>
      <w:sz w:val="20"/>
      <w:szCs w:val="20"/>
      <w:u w:val="none"/>
    </w:rPr>
  </w:style>
  <w:style w:type="character" w:customStyle="1" w:styleId="LinkText">
    <w:name w:val="Link Text"/>
    <w:aliases w:val="lt"/>
    <w:basedOn w:val="DefaultParagraphFont"/>
    <w:rsid w:val="00B85BBF"/>
    <w:rPr>
      <w:color w:val="008000"/>
      <w:u w:val="double"/>
    </w:rPr>
  </w:style>
  <w:style w:type="character" w:customStyle="1" w:styleId="LinkTextPopup">
    <w:name w:val="Link Text Popup"/>
    <w:aliases w:val="ltp"/>
    <w:basedOn w:val="DefaultParagraphFont"/>
    <w:rsid w:val="00B85BBF"/>
    <w:rPr>
      <w:color w:val="008000"/>
      <w:u w:val="single"/>
    </w:rPr>
  </w:style>
  <w:style w:type="character" w:customStyle="1" w:styleId="LinkID">
    <w:name w:val="Link ID"/>
    <w:aliases w:val="lid"/>
    <w:basedOn w:val="DefaultParagraphFont"/>
    <w:rsid w:val="00B85BBF"/>
    <w:rPr>
      <w:vanish/>
      <w:color w:val="FF0000"/>
    </w:rPr>
  </w:style>
  <w:style w:type="paragraph" w:customStyle="1" w:styleId="TableSpacingAfter">
    <w:name w:val="Table Spacing After"/>
    <w:aliases w:val="tsa"/>
    <w:basedOn w:val="Text"/>
    <w:next w:val="Text"/>
    <w:rsid w:val="00B85BBF"/>
    <w:pPr>
      <w:spacing w:after="0" w:line="120" w:lineRule="exact"/>
    </w:pPr>
    <w:rPr>
      <w:sz w:val="12"/>
      <w:szCs w:val="12"/>
    </w:rPr>
  </w:style>
  <w:style w:type="paragraph" w:customStyle="1" w:styleId="CodeinList2">
    <w:name w:val="Code in List 2"/>
    <w:aliases w:val="c2"/>
    <w:basedOn w:val="Code"/>
    <w:rsid w:val="00B85BBF"/>
    <w:pPr>
      <w:ind w:left="720"/>
    </w:pPr>
  </w:style>
  <w:style w:type="character" w:customStyle="1" w:styleId="ConditionalMarker">
    <w:name w:val="Conditional Marker"/>
    <w:aliases w:val="cm"/>
    <w:basedOn w:val="DefaultParagraphFont"/>
    <w:rsid w:val="00B85BBF"/>
    <w:rPr>
      <w:rFonts w:ascii="Courier New" w:hAnsi="Courier New" w:cs="Courier New"/>
      <w:vanish/>
      <w:color w:val="000000"/>
      <w:sz w:val="20"/>
      <w:szCs w:val="20"/>
      <w:shd w:val="pct37" w:color="FFFF00" w:fill="auto"/>
    </w:rPr>
  </w:style>
  <w:style w:type="paragraph" w:customStyle="1" w:styleId="FigureinList2">
    <w:name w:val="Figure in List 2"/>
    <w:aliases w:val="fig2"/>
    <w:basedOn w:val="Figure"/>
    <w:next w:val="TextinList2"/>
    <w:rsid w:val="00B85BBF"/>
    <w:pPr>
      <w:ind w:left="720"/>
    </w:pPr>
  </w:style>
  <w:style w:type="paragraph" w:customStyle="1" w:styleId="FigureEmbedded">
    <w:name w:val="Figure Embedded"/>
    <w:aliases w:val="fige"/>
    <w:basedOn w:val="Text"/>
    <w:rsid w:val="00B85BBF"/>
    <w:pPr>
      <w:spacing w:after="180" w:line="240" w:lineRule="auto"/>
    </w:pPr>
  </w:style>
  <w:style w:type="paragraph" w:customStyle="1" w:styleId="TableFootnoteinList2">
    <w:name w:val="Table Footnote in List 2"/>
    <w:aliases w:val="tf2"/>
    <w:basedOn w:val="TextinList2"/>
    <w:next w:val="TextinList2"/>
    <w:rsid w:val="00B85BBF"/>
    <w:pPr>
      <w:pBdr>
        <w:top w:val="single" w:sz="4" w:space="1" w:color="auto"/>
      </w:pBdr>
      <w:spacing w:before="40" w:after="80" w:line="220" w:lineRule="exact"/>
    </w:pPr>
    <w:rPr>
      <w:sz w:val="16"/>
      <w:szCs w:val="16"/>
    </w:rPr>
  </w:style>
  <w:style w:type="paragraph" w:customStyle="1" w:styleId="LabelinList1">
    <w:name w:val="Label in List 1"/>
    <w:aliases w:val="l1"/>
    <w:basedOn w:val="TextinList1"/>
    <w:next w:val="TextinList1"/>
    <w:rsid w:val="00B85BBF"/>
    <w:rPr>
      <w:b/>
      <w:bCs/>
    </w:rPr>
  </w:style>
  <w:style w:type="paragraph" w:customStyle="1" w:styleId="TextinList1">
    <w:name w:val="Text in List 1"/>
    <w:aliases w:val="t1"/>
    <w:basedOn w:val="Text"/>
    <w:rsid w:val="00B85BBF"/>
    <w:pPr>
      <w:ind w:left="360"/>
    </w:pPr>
  </w:style>
  <w:style w:type="paragraph" w:customStyle="1" w:styleId="CodeinList1">
    <w:name w:val="Code in List 1"/>
    <w:aliases w:val="c1"/>
    <w:basedOn w:val="Code"/>
    <w:rsid w:val="00B85BBF"/>
    <w:pPr>
      <w:ind w:left="360"/>
    </w:pPr>
  </w:style>
  <w:style w:type="paragraph" w:customStyle="1" w:styleId="FigureinList1">
    <w:name w:val="Figure in List 1"/>
    <w:aliases w:val="fig1"/>
    <w:basedOn w:val="Figure"/>
    <w:next w:val="TextinList1"/>
    <w:rsid w:val="00B85BBF"/>
    <w:pPr>
      <w:ind w:left="360"/>
    </w:pPr>
  </w:style>
  <w:style w:type="paragraph" w:customStyle="1" w:styleId="TableFootnoteinList1">
    <w:name w:val="Table Footnote in List 1"/>
    <w:aliases w:val="tf1"/>
    <w:basedOn w:val="TextinList1"/>
    <w:next w:val="TextinList1"/>
    <w:rsid w:val="00B85BBF"/>
    <w:pPr>
      <w:pBdr>
        <w:top w:val="single" w:sz="4" w:space="1" w:color="auto"/>
      </w:pBdr>
      <w:spacing w:before="40" w:after="80" w:line="220" w:lineRule="exact"/>
    </w:pPr>
    <w:rPr>
      <w:sz w:val="16"/>
      <w:szCs w:val="16"/>
    </w:rPr>
  </w:style>
  <w:style w:type="character" w:customStyle="1" w:styleId="HTML">
    <w:name w:val="HTML"/>
    <w:basedOn w:val="DefaultParagraphFont"/>
    <w:rsid w:val="00B85BBF"/>
    <w:rPr>
      <w:rFonts w:ascii="Courier New" w:hAnsi="Courier New" w:cs="Courier New"/>
      <w:vanish/>
      <w:color w:val="000000"/>
      <w:sz w:val="20"/>
      <w:szCs w:val="20"/>
      <w:shd w:val="pct25" w:color="00FF00" w:fill="auto"/>
    </w:rPr>
  </w:style>
  <w:style w:type="paragraph" w:customStyle="1" w:styleId="AlertText">
    <w:name w:val="Alert Text"/>
    <w:aliases w:val="at"/>
    <w:basedOn w:val="Text"/>
    <w:rsid w:val="00B85BBF"/>
    <w:pPr>
      <w:ind w:left="360"/>
    </w:pPr>
  </w:style>
  <w:style w:type="paragraph" w:customStyle="1" w:styleId="AlertTextinList1">
    <w:name w:val="Alert Text in List 1"/>
    <w:aliases w:val="at1"/>
    <w:basedOn w:val="TextinList1"/>
    <w:rsid w:val="00B85BBF"/>
    <w:pPr>
      <w:ind w:left="720"/>
    </w:pPr>
  </w:style>
  <w:style w:type="paragraph" w:customStyle="1" w:styleId="AlertTextinList2">
    <w:name w:val="Alert Text in List 2"/>
    <w:aliases w:val="at2"/>
    <w:basedOn w:val="TextinList2"/>
    <w:rsid w:val="00B85BBF"/>
    <w:pPr>
      <w:ind w:left="1080"/>
    </w:pPr>
  </w:style>
  <w:style w:type="paragraph" w:customStyle="1" w:styleId="RevisionHistory">
    <w:name w:val="Revision History"/>
    <w:aliases w:val="rh"/>
    <w:basedOn w:val="Text"/>
    <w:rsid w:val="00B85BBF"/>
    <w:pPr>
      <w:ind w:right="1440"/>
    </w:pPr>
    <w:rPr>
      <w:i/>
      <w:iCs/>
      <w:vanish/>
      <w:color w:val="800080"/>
    </w:rPr>
  </w:style>
  <w:style w:type="paragraph" w:customStyle="1" w:styleId="BulletedList1">
    <w:name w:val="Bulleted List 1"/>
    <w:aliases w:val="bl1"/>
    <w:basedOn w:val="TextinList1"/>
    <w:rsid w:val="00B85BBF"/>
    <w:pPr>
      <w:numPr>
        <w:numId w:val="2"/>
      </w:numPr>
    </w:pPr>
  </w:style>
  <w:style w:type="paragraph" w:customStyle="1" w:styleId="TextIndented">
    <w:name w:val="Text Indented"/>
    <w:aliases w:val="ti"/>
    <w:basedOn w:val="Text"/>
    <w:rsid w:val="00B85BBF"/>
    <w:pPr>
      <w:ind w:left="360" w:right="360"/>
    </w:pPr>
  </w:style>
  <w:style w:type="paragraph" w:customStyle="1" w:styleId="BulletedList2">
    <w:name w:val="Bulleted List 2"/>
    <w:aliases w:val="bl2"/>
    <w:basedOn w:val="TextinList2"/>
    <w:rsid w:val="00B85BBF"/>
    <w:pPr>
      <w:numPr>
        <w:numId w:val="4"/>
      </w:numPr>
      <w:tabs>
        <w:tab w:val="left" w:pos="720"/>
      </w:tabs>
    </w:pPr>
  </w:style>
  <w:style w:type="paragraph" w:customStyle="1" w:styleId="DefinedTerm">
    <w:name w:val="Defined Term"/>
    <w:aliases w:val="dt"/>
    <w:basedOn w:val="Text"/>
    <w:next w:val="Definition"/>
    <w:rsid w:val="00B85BBF"/>
    <w:pPr>
      <w:spacing w:after="0"/>
    </w:pPr>
  </w:style>
  <w:style w:type="paragraph" w:customStyle="1" w:styleId="Definition">
    <w:name w:val="Definition"/>
    <w:aliases w:val="d"/>
    <w:basedOn w:val="Text"/>
    <w:next w:val="DefinedTerm"/>
    <w:rsid w:val="00B85BBF"/>
    <w:pPr>
      <w:spacing w:before="0"/>
      <w:ind w:left="360"/>
    </w:pPr>
  </w:style>
  <w:style w:type="paragraph" w:customStyle="1" w:styleId="NumberedList1">
    <w:name w:val="Numbered List 1"/>
    <w:aliases w:val="nl1"/>
    <w:basedOn w:val="TextinList1"/>
    <w:rsid w:val="00B85BBF"/>
    <w:pPr>
      <w:numPr>
        <w:numId w:val="3"/>
      </w:numPr>
    </w:pPr>
  </w:style>
  <w:style w:type="paragraph" w:customStyle="1" w:styleId="GlueLinkText">
    <w:name w:val="Glue Link Text"/>
    <w:aliases w:val="glt"/>
    <w:basedOn w:val="Text"/>
    <w:next w:val="Text"/>
    <w:rsid w:val="00B85BBF"/>
  </w:style>
  <w:style w:type="paragraph" w:customStyle="1" w:styleId="IndexTag">
    <w:name w:val="Index Tag"/>
    <w:aliases w:val="it"/>
    <w:basedOn w:val="Text"/>
    <w:rsid w:val="00B85BBF"/>
    <w:pPr>
      <w:spacing w:after="0"/>
      <w:ind w:right="1440"/>
    </w:pPr>
    <w:rPr>
      <w:vanish/>
      <w:color w:val="808000"/>
    </w:rPr>
  </w:style>
  <w:style w:type="character" w:customStyle="1" w:styleId="CodeFeaturedElement">
    <w:name w:val="Code Featured Element"/>
    <w:aliases w:val="cfe"/>
    <w:basedOn w:val="DefaultParagraphFont"/>
    <w:rsid w:val="00B85BBF"/>
    <w:rPr>
      <w:rFonts w:ascii="Courier New" w:hAnsi="Courier New" w:cs="Courier New"/>
      <w:b/>
      <w:bCs/>
      <w:sz w:val="20"/>
      <w:szCs w:val="20"/>
    </w:rPr>
  </w:style>
  <w:style w:type="paragraph" w:customStyle="1" w:styleId="Copyright">
    <w:name w:val="Copyright"/>
    <w:aliases w:val="copy"/>
    <w:basedOn w:val="Text"/>
    <w:rsid w:val="00B85BBF"/>
    <w:pPr>
      <w:spacing w:line="220" w:lineRule="exact"/>
    </w:pPr>
    <w:rPr>
      <w:sz w:val="16"/>
      <w:szCs w:val="16"/>
    </w:rPr>
  </w:style>
  <w:style w:type="paragraph" w:styleId="Index1">
    <w:name w:val="index 1"/>
    <w:aliases w:val="idx1"/>
    <w:basedOn w:val="Text"/>
    <w:autoRedefine/>
    <w:semiHidden/>
    <w:rsid w:val="00B85BBF"/>
    <w:pPr>
      <w:spacing w:line="220" w:lineRule="exact"/>
      <w:ind w:left="180" w:hanging="180"/>
    </w:pPr>
    <w:rPr>
      <w:color w:val="800000"/>
      <w:sz w:val="16"/>
      <w:szCs w:val="16"/>
    </w:rPr>
  </w:style>
  <w:style w:type="paragraph" w:styleId="IndexHeading">
    <w:name w:val="index heading"/>
    <w:aliases w:val="ih"/>
    <w:basedOn w:val="Heading1"/>
    <w:next w:val="Index1"/>
    <w:semiHidden/>
    <w:rsid w:val="00B85BBF"/>
    <w:pPr>
      <w:spacing w:line="300" w:lineRule="exact"/>
      <w:outlineLvl w:val="4"/>
    </w:pPr>
    <w:rPr>
      <w:color w:val="800000"/>
      <w:sz w:val="26"/>
      <w:szCs w:val="26"/>
    </w:rPr>
  </w:style>
  <w:style w:type="paragraph" w:customStyle="1" w:styleId="PrintDivisionTitle">
    <w:name w:val="Print Division Title"/>
    <w:aliases w:val="pdt"/>
    <w:rsid w:val="00B85BBF"/>
    <w:pPr>
      <w:spacing w:before="180" w:after="180" w:line="440" w:lineRule="exact"/>
      <w:jc w:val="right"/>
    </w:pPr>
    <w:rPr>
      <w:rFonts w:ascii="Verdana" w:hAnsi="Verdana" w:cs="Verdana"/>
      <w:b/>
      <w:bCs/>
      <w:color w:val="800000"/>
      <w:sz w:val="40"/>
      <w:szCs w:val="40"/>
    </w:rPr>
  </w:style>
  <w:style w:type="paragraph" w:customStyle="1" w:styleId="PrintMSCorp">
    <w:name w:val="Print MS Corp"/>
    <w:aliases w:val="pms"/>
    <w:next w:val="Text"/>
    <w:rsid w:val="00B85BBF"/>
    <w:pPr>
      <w:spacing w:before="180" w:after="60" w:line="300" w:lineRule="exact"/>
      <w:jc w:val="right"/>
    </w:pPr>
    <w:rPr>
      <w:rFonts w:ascii="Microsoft Logo 95" w:hAnsi="Microsoft Logo 95" w:cs="Microsoft Logo 95"/>
      <w:noProof/>
      <w:color w:val="800000"/>
      <w:sz w:val="26"/>
      <w:szCs w:val="26"/>
    </w:rPr>
  </w:style>
  <w:style w:type="paragraph" w:customStyle="1" w:styleId="Slugline">
    <w:name w:val="Slugline"/>
    <w:aliases w:val="slug"/>
    <w:basedOn w:val="Footer"/>
    <w:rsid w:val="00B85BBF"/>
    <w:pPr>
      <w:framePr w:h="800" w:hRule="exact" w:hSpace="180" w:vSpace="180" w:wrap="auto" w:vAnchor="page" w:hAnchor="margin" w:y="14601"/>
      <w:spacing w:line="180" w:lineRule="exact"/>
      <w:jc w:val="left"/>
    </w:pPr>
    <w:rPr>
      <w:sz w:val="12"/>
      <w:szCs w:val="12"/>
    </w:rPr>
  </w:style>
  <w:style w:type="paragraph" w:styleId="TOC1">
    <w:name w:val="toc 1"/>
    <w:aliases w:val="toc1"/>
    <w:basedOn w:val="Heading1"/>
    <w:autoRedefine/>
    <w:qFormat/>
    <w:rsid w:val="00B85BBF"/>
    <w:pPr>
      <w:tabs>
        <w:tab w:val="left" w:pos="360"/>
      </w:tabs>
      <w:spacing w:before="60" w:line="240" w:lineRule="exact"/>
      <w:outlineLvl w:val="9"/>
    </w:pPr>
    <w:rPr>
      <w:color w:val="800000"/>
      <w:sz w:val="20"/>
      <w:szCs w:val="20"/>
    </w:rPr>
  </w:style>
  <w:style w:type="paragraph" w:styleId="TOC2">
    <w:name w:val="toc 2"/>
    <w:aliases w:val="toc2"/>
    <w:basedOn w:val="Text"/>
    <w:autoRedefine/>
    <w:qFormat/>
    <w:rsid w:val="00B85BBF"/>
    <w:pPr>
      <w:ind w:left="360"/>
    </w:pPr>
    <w:rPr>
      <w:color w:val="800000"/>
    </w:rPr>
  </w:style>
  <w:style w:type="paragraph" w:styleId="TOC3">
    <w:name w:val="toc 3"/>
    <w:aliases w:val="toc3"/>
    <w:basedOn w:val="TOC2"/>
    <w:autoRedefine/>
    <w:qFormat/>
    <w:rsid w:val="00B85BBF"/>
    <w:pPr>
      <w:ind w:left="720"/>
    </w:pPr>
  </w:style>
  <w:style w:type="paragraph" w:styleId="TOC4">
    <w:name w:val="toc 4"/>
    <w:aliases w:val="toc4"/>
    <w:basedOn w:val="TOC2"/>
    <w:autoRedefine/>
    <w:qFormat/>
    <w:rsid w:val="00B85BBF"/>
    <w:pPr>
      <w:ind w:left="1080"/>
    </w:pPr>
  </w:style>
  <w:style w:type="paragraph" w:styleId="Index2">
    <w:name w:val="index 2"/>
    <w:aliases w:val="idx2"/>
    <w:basedOn w:val="Index1"/>
    <w:autoRedefine/>
    <w:semiHidden/>
    <w:rsid w:val="00B85BBF"/>
    <w:pPr>
      <w:ind w:left="540"/>
    </w:pPr>
  </w:style>
  <w:style w:type="paragraph" w:styleId="Index3">
    <w:name w:val="index 3"/>
    <w:aliases w:val="idx3"/>
    <w:basedOn w:val="Index1"/>
    <w:autoRedefine/>
    <w:semiHidden/>
    <w:rsid w:val="00B85BBF"/>
    <w:pPr>
      <w:ind w:left="900"/>
    </w:pPr>
  </w:style>
  <w:style w:type="character" w:customStyle="1" w:styleId="MultilanguageMarkerAuto">
    <w:name w:val="Multilanguage Marker Auto"/>
    <w:aliases w:val="mma"/>
    <w:basedOn w:val="DefaultParagraphFont"/>
    <w:rsid w:val="00B85BBF"/>
    <w:rPr>
      <w:rFonts w:ascii="Verdana" w:hAnsi="Verdana" w:cs="Verdana"/>
      <w:color w:val="FF00FF"/>
      <w:sz w:val="16"/>
      <w:szCs w:val="16"/>
    </w:rPr>
  </w:style>
  <w:style w:type="paragraph" w:customStyle="1" w:styleId="MultilanguageMarkerExplicitBegin">
    <w:name w:val="Multilanguage Marker Explicit Begin"/>
    <w:aliases w:val="mmeb"/>
    <w:basedOn w:val="Text"/>
    <w:rsid w:val="00B85BBF"/>
    <w:pPr>
      <w:spacing w:line="220" w:lineRule="exact"/>
    </w:pPr>
    <w:rPr>
      <w:color w:val="FF00FF"/>
      <w:sz w:val="16"/>
      <w:szCs w:val="16"/>
    </w:rPr>
  </w:style>
  <w:style w:type="paragraph" w:customStyle="1" w:styleId="MultilanguageMarkerExplicitEnd">
    <w:name w:val="Multilanguage Marker Explicit End"/>
    <w:aliases w:val="mmee"/>
    <w:basedOn w:val="MultilanguageMarkerExplicitBegin"/>
    <w:rsid w:val="00B85BBF"/>
    <w:rPr>
      <w:color w:val="800080"/>
    </w:rPr>
  </w:style>
  <w:style w:type="character" w:customStyle="1" w:styleId="Bold">
    <w:name w:val="Bold"/>
    <w:aliases w:val="b"/>
    <w:basedOn w:val="DefaultParagraphFont"/>
    <w:rsid w:val="00B85BBF"/>
    <w:rPr>
      <w:b/>
      <w:bCs/>
    </w:rPr>
  </w:style>
  <w:style w:type="character" w:customStyle="1" w:styleId="BoldItalic">
    <w:name w:val="Bold Italic"/>
    <w:aliases w:val="bi"/>
    <w:basedOn w:val="DefaultParagraphFont"/>
    <w:rsid w:val="00B85BBF"/>
    <w:rPr>
      <w:b/>
      <w:bCs/>
      <w:i/>
      <w:iCs/>
    </w:rPr>
  </w:style>
  <w:style w:type="character" w:customStyle="1" w:styleId="Italic">
    <w:name w:val="Italic"/>
    <w:aliases w:val="i"/>
    <w:basedOn w:val="DefaultParagraphFont"/>
    <w:rsid w:val="00B85BBF"/>
    <w:rPr>
      <w:i/>
      <w:iCs/>
    </w:rPr>
  </w:style>
  <w:style w:type="paragraph" w:customStyle="1" w:styleId="LabelSpecial">
    <w:name w:val="Label Special"/>
    <w:aliases w:val="ls"/>
    <w:basedOn w:val="Label"/>
    <w:rsid w:val="00B85BBF"/>
  </w:style>
  <w:style w:type="paragraph" w:customStyle="1" w:styleId="PrintDivisionNumber">
    <w:name w:val="Print Division Number"/>
    <w:aliases w:val="pdn"/>
    <w:basedOn w:val="PrintDivisionTitle"/>
    <w:rsid w:val="00B85BBF"/>
    <w:pPr>
      <w:spacing w:after="0" w:line="260" w:lineRule="exact"/>
      <w:ind w:right="-120"/>
    </w:pPr>
    <w:rPr>
      <w:b w:val="0"/>
      <w:bCs w:val="0"/>
      <w:caps/>
      <w:spacing w:val="120"/>
      <w:sz w:val="20"/>
      <w:szCs w:val="20"/>
    </w:rPr>
  </w:style>
  <w:style w:type="character" w:customStyle="1" w:styleId="Strikethrough">
    <w:name w:val="Strikethrough"/>
    <w:aliases w:val="strike"/>
    <w:basedOn w:val="DefaultParagraphFont"/>
    <w:rsid w:val="00B85BBF"/>
    <w:rPr>
      <w:strike/>
    </w:rPr>
  </w:style>
  <w:style w:type="character" w:customStyle="1" w:styleId="Subscript">
    <w:name w:val="Subscript"/>
    <w:aliases w:val="sub"/>
    <w:basedOn w:val="DefaultParagraphFont"/>
    <w:rsid w:val="00B85BBF"/>
    <w:rPr>
      <w:vertAlign w:val="subscript"/>
    </w:rPr>
  </w:style>
  <w:style w:type="character" w:customStyle="1" w:styleId="Superscript">
    <w:name w:val="Superscript"/>
    <w:aliases w:val="sup"/>
    <w:basedOn w:val="DefaultParagraphFont"/>
    <w:rsid w:val="00B85BBF"/>
    <w:rPr>
      <w:vertAlign w:val="superscript"/>
    </w:rPr>
  </w:style>
  <w:style w:type="paragraph" w:styleId="ListParagraph">
    <w:name w:val="List Paragraph"/>
    <w:basedOn w:val="Normal"/>
    <w:uiPriority w:val="34"/>
    <w:qFormat/>
    <w:rsid w:val="00A051AA"/>
    <w:pPr>
      <w:ind w:left="720"/>
    </w:pPr>
  </w:style>
  <w:style w:type="paragraph" w:styleId="Revision">
    <w:name w:val="Revision"/>
    <w:hidden/>
    <w:uiPriority w:val="99"/>
    <w:semiHidden/>
    <w:rsid w:val="00405354"/>
    <w:rPr>
      <w:rFonts w:ascii="Verdana" w:hAnsi="Verdana" w:cs="Verdana"/>
      <w:color w:val="000000"/>
    </w:rPr>
  </w:style>
  <w:style w:type="character" w:customStyle="1" w:styleId="CommentTextChar">
    <w:name w:val="Comment Text Char"/>
    <w:aliases w:val="ct Char,Used by Word for text of author queries Char"/>
    <w:basedOn w:val="DefaultParagraphFont"/>
    <w:link w:val="CommentText"/>
    <w:semiHidden/>
    <w:rsid w:val="009926B9"/>
    <w:rPr>
      <w:rFonts w:ascii="Verdana" w:hAnsi="Verdana" w:cs="Verdana"/>
      <w:color w:val="000000"/>
    </w:rPr>
  </w:style>
  <w:style w:type="character" w:styleId="HTMLTypewriter">
    <w:name w:val="HTML Typewriter"/>
    <w:basedOn w:val="DefaultParagraphFont"/>
    <w:uiPriority w:val="99"/>
    <w:unhideWhenUsed/>
    <w:rsid w:val="00F24CA7"/>
    <w:rPr>
      <w:rFonts w:ascii="Courier New" w:eastAsia="Times New Roman" w:hAnsi="Courier New" w:cs="Courier New" w:hint="default"/>
      <w:b w:val="0"/>
      <w:bCs w:val="0"/>
      <w:sz w:val="24"/>
      <w:szCs w:val="24"/>
    </w:rPr>
  </w:style>
  <w:style w:type="character" w:styleId="HTMLAcronym">
    <w:name w:val="HTML Acronym"/>
    <w:basedOn w:val="DefaultParagraphFont"/>
    <w:uiPriority w:val="99"/>
    <w:unhideWhenUsed/>
    <w:rsid w:val="00F24CA7"/>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etf.org/rfc/rfc4287" TargetMode="External"/><Relationship Id="rId13"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ustomXml" Target="../customXml/item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blogs.law.harvard.edu/tech/rss" TargetMode="External"/><Relationship Id="rId14"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100000" t="-60000" r="100000" b="200000"/>
          </a:path>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7B0EF6A2A3C27B4597EE00B63186C846" ma:contentTypeVersion="0" ma:contentTypeDescription="Create a new document." ma:contentTypeScope="" ma:versionID="67f04d7a8432d3946c41fbbdd7125f2a">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documentManagement/>
</p:properties>
</file>

<file path=customXml/itemProps1.xml><?xml version="1.0" encoding="utf-8"?>
<ds:datastoreItem xmlns:ds="http://schemas.openxmlformats.org/officeDocument/2006/customXml" ds:itemID="{87124089-5D84-4D4A-9361-EEA5AACBE6FB}"/>
</file>

<file path=customXml/itemProps2.xml><?xml version="1.0" encoding="utf-8"?>
<ds:datastoreItem xmlns:ds="http://schemas.openxmlformats.org/officeDocument/2006/customXml" ds:itemID="{44282F23-5217-4443-A8C7-3C9A8885918A}"/>
</file>

<file path=customXml/itemProps3.xml><?xml version="1.0" encoding="utf-8"?>
<ds:datastoreItem xmlns:ds="http://schemas.openxmlformats.org/officeDocument/2006/customXml" ds:itemID="{CFE4ADB7-1E39-456F-9BE3-E6E49AE6C347}"/>
</file>

<file path=customXml/itemProps4.xml><?xml version="1.0" encoding="utf-8"?>
<ds:datastoreItem xmlns:ds="http://schemas.openxmlformats.org/officeDocument/2006/customXml" ds:itemID="{AC0EAEA8-9847-4754-8ABA-BD8710488EA3}"/>
</file>

<file path=docProps/app.xml><?xml version="1.0" encoding="utf-8"?>
<Properties xmlns="http://schemas.openxmlformats.org/officeDocument/2006/extended-properties" xmlns:vt="http://schemas.openxmlformats.org/officeDocument/2006/docPropsVTypes">
  <Template>Normal.dotm</Template>
  <TotalTime>0</TotalTime>
  <Pages>23</Pages>
  <Words>6062</Words>
  <Characters>34556</Characters>
  <Application>Microsoft Office Word</Application>
  <DocSecurity>0</DocSecurity>
  <Lines>287</Lines>
  <Paragraphs>81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40537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2007-03-12T20:04:00Z</dcterms:created>
  <dcterms:modified xsi:type="dcterms:W3CDTF">2007-05-30T21:26:00Z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0x0101007B0EF6A2A3C27B4597EE00B63186C846</vt:lpwstr>
  </property>
</Properties>
</file>